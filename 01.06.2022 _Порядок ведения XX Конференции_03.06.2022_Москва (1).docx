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F56E88" w14:textId="77777777" w:rsidR="004071C5" w:rsidRPr="00111A07" w:rsidRDefault="00957C9F" w:rsidP="00111A07">
      <w:pPr>
        <w:tabs>
          <w:tab w:val="left" w:pos="709"/>
        </w:tabs>
        <w:jc w:val="right"/>
        <w:rPr>
          <w:b/>
          <w:szCs w:val="28"/>
        </w:rPr>
      </w:pPr>
      <w:r w:rsidRPr="00111A07">
        <w:rPr>
          <w:b/>
          <w:szCs w:val="28"/>
        </w:rPr>
        <w:t>На 01.06</w:t>
      </w:r>
      <w:r w:rsidR="004071C5" w:rsidRPr="00111A07">
        <w:rPr>
          <w:b/>
          <w:szCs w:val="28"/>
        </w:rPr>
        <w:t>.2022</w:t>
      </w:r>
    </w:p>
    <w:p w14:paraId="0B9E3F56" w14:textId="77777777" w:rsidR="004071C5" w:rsidRPr="00111A07" w:rsidRDefault="004071C5" w:rsidP="00111A07">
      <w:pPr>
        <w:tabs>
          <w:tab w:val="left" w:pos="709"/>
        </w:tabs>
        <w:jc w:val="right"/>
        <w:rPr>
          <w:b/>
          <w:szCs w:val="28"/>
        </w:rPr>
      </w:pPr>
    </w:p>
    <w:p w14:paraId="50F0773F" w14:textId="77777777" w:rsidR="004071C5" w:rsidRPr="00111A07" w:rsidRDefault="004071C5" w:rsidP="00111A07">
      <w:pPr>
        <w:tabs>
          <w:tab w:val="left" w:pos="709"/>
        </w:tabs>
        <w:jc w:val="center"/>
        <w:rPr>
          <w:szCs w:val="28"/>
        </w:rPr>
      </w:pPr>
    </w:p>
    <w:p w14:paraId="341B7DC9" w14:textId="77777777" w:rsidR="004071C5" w:rsidRPr="00111A07" w:rsidRDefault="004071C5" w:rsidP="00111A07">
      <w:pPr>
        <w:tabs>
          <w:tab w:val="left" w:pos="709"/>
        </w:tabs>
        <w:jc w:val="center"/>
        <w:rPr>
          <w:b/>
          <w:szCs w:val="28"/>
        </w:rPr>
      </w:pPr>
      <w:r w:rsidRPr="00111A07">
        <w:rPr>
          <w:b/>
          <w:szCs w:val="28"/>
        </w:rPr>
        <w:t>ПОРЯДОК ВЕДЕНИЯ</w:t>
      </w:r>
    </w:p>
    <w:p w14:paraId="1DB54FF4" w14:textId="77777777" w:rsidR="004071C5" w:rsidRPr="00111A07" w:rsidRDefault="004071C5" w:rsidP="00111A07">
      <w:pPr>
        <w:jc w:val="center"/>
        <w:rPr>
          <w:b/>
          <w:szCs w:val="28"/>
        </w:rPr>
      </w:pPr>
      <w:r w:rsidRPr="00111A07">
        <w:rPr>
          <w:b/>
          <w:szCs w:val="28"/>
        </w:rPr>
        <w:t>Общего собрания (</w:t>
      </w:r>
      <w:r w:rsidRPr="00111A07">
        <w:rPr>
          <w:b/>
          <w:szCs w:val="28"/>
          <w:lang w:val="en-US"/>
        </w:rPr>
        <w:t>XX</w:t>
      </w:r>
      <w:r w:rsidRPr="00111A07">
        <w:rPr>
          <w:b/>
          <w:szCs w:val="28"/>
        </w:rPr>
        <w:t xml:space="preserve"> Конференции) членов</w:t>
      </w:r>
    </w:p>
    <w:p w14:paraId="4FC90581" w14:textId="77777777" w:rsidR="004071C5" w:rsidRPr="00111A07" w:rsidRDefault="004071C5" w:rsidP="00111A07">
      <w:pPr>
        <w:jc w:val="center"/>
        <w:rPr>
          <w:b/>
          <w:szCs w:val="28"/>
        </w:rPr>
      </w:pPr>
      <w:r w:rsidRPr="00111A07">
        <w:rPr>
          <w:b/>
          <w:szCs w:val="28"/>
        </w:rPr>
        <w:t>Союза муниципальных контрольно-счетных органов</w:t>
      </w:r>
    </w:p>
    <w:p w14:paraId="6DE4F2BD" w14:textId="77777777" w:rsidR="004071C5" w:rsidRPr="00111A07" w:rsidRDefault="004071C5" w:rsidP="00111A07">
      <w:pPr>
        <w:jc w:val="center"/>
        <w:rPr>
          <w:szCs w:val="28"/>
        </w:rPr>
      </w:pPr>
      <w:r w:rsidRPr="00111A07">
        <w:rPr>
          <w:szCs w:val="28"/>
        </w:rPr>
        <w:t>(3 июня 2022 года, г. Москва)</w:t>
      </w:r>
    </w:p>
    <w:p w14:paraId="03412471" w14:textId="77777777" w:rsidR="004071C5" w:rsidRPr="00111A07" w:rsidRDefault="004071C5" w:rsidP="00111A07">
      <w:pPr>
        <w:tabs>
          <w:tab w:val="left" w:pos="-567"/>
        </w:tabs>
        <w:jc w:val="both"/>
        <w:rPr>
          <w:szCs w:val="28"/>
        </w:rPr>
      </w:pPr>
    </w:p>
    <w:p w14:paraId="751FA630" w14:textId="77777777" w:rsidR="004071C5" w:rsidRPr="00111A07" w:rsidRDefault="004071C5" w:rsidP="00111A07">
      <w:pPr>
        <w:tabs>
          <w:tab w:val="left" w:pos="-567"/>
        </w:tabs>
        <w:ind w:firstLine="709"/>
        <w:jc w:val="both"/>
        <w:rPr>
          <w:b/>
          <w:szCs w:val="28"/>
          <w:u w:val="single"/>
        </w:rPr>
      </w:pPr>
      <w:r w:rsidRPr="00111A07">
        <w:rPr>
          <w:b/>
          <w:bCs/>
          <w:szCs w:val="28"/>
          <w:u w:val="single"/>
        </w:rPr>
        <w:t>Астафьев В.В.:</w:t>
      </w:r>
    </w:p>
    <w:p w14:paraId="5A3786E9" w14:textId="77777777" w:rsidR="004071C5" w:rsidRPr="00111A07" w:rsidRDefault="004071C5" w:rsidP="00111A07">
      <w:pPr>
        <w:tabs>
          <w:tab w:val="left" w:pos="-567"/>
        </w:tabs>
        <w:ind w:firstLine="709"/>
        <w:jc w:val="both"/>
        <w:rPr>
          <w:b/>
          <w:szCs w:val="28"/>
          <w:u w:val="single"/>
        </w:rPr>
      </w:pPr>
      <w:r w:rsidRPr="00111A07">
        <w:rPr>
          <w:b/>
          <w:szCs w:val="28"/>
        </w:rPr>
        <w:t>10.00</w:t>
      </w:r>
    </w:p>
    <w:p w14:paraId="1F3F72C9" w14:textId="77777777" w:rsidR="004071C5" w:rsidRPr="00111A07" w:rsidRDefault="004071C5" w:rsidP="00111A07">
      <w:pPr>
        <w:ind w:firstLine="709"/>
        <w:jc w:val="both"/>
        <w:rPr>
          <w:szCs w:val="28"/>
        </w:rPr>
      </w:pPr>
    </w:p>
    <w:p w14:paraId="60235033" w14:textId="77777777" w:rsidR="004071C5" w:rsidRPr="00111A07" w:rsidRDefault="004071C5" w:rsidP="00111A07">
      <w:pPr>
        <w:pStyle w:val="af0"/>
        <w:shd w:val="clear" w:color="auto" w:fill="FFFFFF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commentRangeStart w:id="0"/>
      <w:r w:rsidRPr="00111A07">
        <w:rPr>
          <w:color w:val="000000"/>
          <w:sz w:val="28"/>
          <w:szCs w:val="28"/>
        </w:rPr>
        <w:t>Уважаемые коллеги, участники и гости Конференции!</w:t>
      </w:r>
      <w:commentRangeEnd w:id="0"/>
      <w:r w:rsidR="00111A07">
        <w:rPr>
          <w:rStyle w:val="af7"/>
          <w:lang w:eastAsia="en-US"/>
        </w:rPr>
        <w:commentReference w:id="0"/>
      </w:r>
    </w:p>
    <w:p w14:paraId="45C8A3CC" w14:textId="77777777" w:rsidR="004071C5" w:rsidRPr="00111A07" w:rsidRDefault="004071C5" w:rsidP="00111A07">
      <w:pPr>
        <w:ind w:firstLine="567"/>
        <w:jc w:val="center"/>
        <w:rPr>
          <w:szCs w:val="28"/>
          <w:shd w:val="clear" w:color="auto" w:fill="FFFFFF"/>
        </w:rPr>
      </w:pPr>
    </w:p>
    <w:p w14:paraId="3D4098D5" w14:textId="77777777" w:rsidR="004071C5" w:rsidRPr="00111A07" w:rsidRDefault="004071C5" w:rsidP="00111A07">
      <w:pPr>
        <w:shd w:val="clear" w:color="auto" w:fill="FFFFFF"/>
        <w:ind w:firstLine="709"/>
        <w:jc w:val="both"/>
        <w:rPr>
          <w:szCs w:val="28"/>
        </w:rPr>
      </w:pPr>
      <w:r w:rsidRPr="00111A07">
        <w:rPr>
          <w:szCs w:val="28"/>
        </w:rPr>
        <w:t xml:space="preserve">Прежде всего, мне хотелось бы от всей души искренне поблагодарить </w:t>
      </w:r>
      <w:r w:rsidRPr="00111A07">
        <w:rPr>
          <w:bCs/>
          <w:szCs w:val="28"/>
        </w:rPr>
        <w:t xml:space="preserve">всех, кто принимал участие в организации нашей Конференции Союза МКСО в городе Москве, </w:t>
      </w:r>
      <w:r w:rsidRPr="00111A07">
        <w:rPr>
          <w:szCs w:val="28"/>
        </w:rPr>
        <w:t>за создание благоприятных условий для нашей работы.</w:t>
      </w:r>
    </w:p>
    <w:p w14:paraId="72340768" w14:textId="77777777" w:rsidR="004071C5" w:rsidRPr="00111A07" w:rsidRDefault="004071C5" w:rsidP="00111A07">
      <w:pPr>
        <w:shd w:val="clear" w:color="auto" w:fill="FFFFFF"/>
        <w:ind w:firstLine="709"/>
        <w:jc w:val="both"/>
        <w:rPr>
          <w:szCs w:val="28"/>
        </w:rPr>
      </w:pPr>
    </w:p>
    <w:p w14:paraId="510D0D6D" w14:textId="77777777" w:rsidR="004071C5" w:rsidRPr="00111A07" w:rsidRDefault="004071C5" w:rsidP="00111A07">
      <w:pPr>
        <w:ind w:firstLine="709"/>
        <w:jc w:val="both"/>
        <w:rPr>
          <w:szCs w:val="28"/>
        </w:rPr>
      </w:pPr>
      <w:r w:rsidRPr="00111A07">
        <w:rPr>
          <w:szCs w:val="28"/>
        </w:rPr>
        <w:t>Уважаемые коллеги! Поздравляю Вас с началом работы Общего собрания в городе Москве!</w:t>
      </w:r>
    </w:p>
    <w:p w14:paraId="7CC8F71F" w14:textId="77777777" w:rsidR="00F914CC" w:rsidRPr="00111A07" w:rsidRDefault="00F914CC" w:rsidP="00111A07">
      <w:pPr>
        <w:ind w:firstLine="709"/>
        <w:jc w:val="both"/>
        <w:rPr>
          <w:szCs w:val="28"/>
        </w:rPr>
      </w:pPr>
    </w:p>
    <w:p w14:paraId="44BD4903" w14:textId="77777777" w:rsidR="00F914CC" w:rsidRPr="00111A07" w:rsidRDefault="00F914CC" w:rsidP="00111A07">
      <w:pPr>
        <w:ind w:firstLine="709"/>
        <w:jc w:val="both"/>
        <w:rPr>
          <w:szCs w:val="28"/>
        </w:rPr>
      </w:pPr>
      <w:r w:rsidRPr="00111A07">
        <w:rPr>
          <w:szCs w:val="28"/>
        </w:rPr>
        <w:t>В наш адрес поступило поздравление с 20-летним юбилеем Союза МКСО от заместителя руководителя аппарата Счетной палаты РФ</w:t>
      </w:r>
      <w:del w:id="1" w:author="Литвинов Андрей Александрович" w:date="2024-06-18T10:23:00Z">
        <w:r w:rsidRPr="00111A07" w:rsidDel="00111A07">
          <w:rPr>
            <w:szCs w:val="28"/>
          </w:rPr>
          <w:delText xml:space="preserve"> Евгения Викторовича Лисютина</w:delText>
        </w:r>
      </w:del>
      <w:commentRangeStart w:id="2"/>
      <w:r w:rsidRPr="00111A07">
        <w:rPr>
          <w:szCs w:val="28"/>
        </w:rPr>
        <w:t xml:space="preserve">. </w:t>
      </w:r>
      <w:commentRangeEnd w:id="2"/>
      <w:r w:rsidR="00111A07">
        <w:rPr>
          <w:rStyle w:val="af7"/>
        </w:rPr>
        <w:commentReference w:id="2"/>
      </w:r>
    </w:p>
    <w:p w14:paraId="2CA6CF88" w14:textId="77777777" w:rsidR="00F914CC" w:rsidRPr="00111A07" w:rsidRDefault="00F914CC" w:rsidP="00111A07">
      <w:pPr>
        <w:ind w:firstLine="709"/>
        <w:jc w:val="both"/>
        <w:rPr>
          <w:szCs w:val="28"/>
        </w:rPr>
      </w:pPr>
    </w:p>
    <w:p w14:paraId="16746D46" w14:textId="77777777" w:rsidR="00F914CC" w:rsidRPr="00111A07" w:rsidRDefault="00F914CC" w:rsidP="00111A07">
      <w:pPr>
        <w:ind w:firstLine="709"/>
        <w:jc w:val="both"/>
        <w:rPr>
          <w:b/>
          <w:i/>
          <w:szCs w:val="28"/>
        </w:rPr>
      </w:pPr>
      <w:r w:rsidRPr="00111A07">
        <w:rPr>
          <w:b/>
          <w:i/>
          <w:szCs w:val="28"/>
        </w:rPr>
        <w:t>Зачитать поздравление Лисютина (письмо).</w:t>
      </w:r>
    </w:p>
    <w:p w14:paraId="0B90DA3E" w14:textId="77777777" w:rsidR="004071C5" w:rsidRPr="00111A07" w:rsidRDefault="004071C5" w:rsidP="00111A07">
      <w:pPr>
        <w:ind w:firstLine="709"/>
        <w:jc w:val="both"/>
        <w:rPr>
          <w:szCs w:val="28"/>
        </w:rPr>
      </w:pPr>
      <w:bookmarkStart w:id="3" w:name="_GoBack"/>
      <w:bookmarkEnd w:id="3"/>
    </w:p>
    <w:p w14:paraId="4F113EC2" w14:textId="77777777" w:rsidR="004071C5" w:rsidRPr="00111A07" w:rsidRDefault="00A44C29" w:rsidP="00111A07">
      <w:pPr>
        <w:shd w:val="clear" w:color="auto" w:fill="FEFEFE"/>
        <w:ind w:firstLine="708"/>
        <w:contextualSpacing/>
        <w:jc w:val="both"/>
        <w:rPr>
          <w:color w:val="000000"/>
          <w:szCs w:val="28"/>
        </w:rPr>
      </w:pPr>
      <w:r w:rsidRPr="00111A07">
        <w:rPr>
          <w:color w:val="000000"/>
          <w:szCs w:val="28"/>
        </w:rPr>
        <w:t xml:space="preserve">Уважаемые коллеги! </w:t>
      </w:r>
      <w:r w:rsidR="004071C5" w:rsidRPr="00111A07">
        <w:rPr>
          <w:color w:val="000000"/>
          <w:szCs w:val="28"/>
        </w:rPr>
        <w:t>Уверен, что работа в рамках сегодняшней Конференции послужит действенным стимулом и вдохновляющим фактором совершенствования деятельности</w:t>
      </w:r>
      <w:r w:rsidR="004071C5" w:rsidRPr="00111A07">
        <w:rPr>
          <w:szCs w:val="28"/>
        </w:rPr>
        <w:t xml:space="preserve"> </w:t>
      </w:r>
      <w:r w:rsidR="004071C5" w:rsidRPr="00111A07">
        <w:rPr>
          <w:color w:val="000000"/>
          <w:szCs w:val="28"/>
        </w:rPr>
        <w:t xml:space="preserve">органов </w:t>
      </w:r>
      <w:r w:rsidR="004071C5" w:rsidRPr="00111A07">
        <w:rPr>
          <w:szCs w:val="28"/>
        </w:rPr>
        <w:t>внешнего финансового контроля.</w:t>
      </w:r>
    </w:p>
    <w:p w14:paraId="63A18831" w14:textId="77777777" w:rsidR="004071C5" w:rsidRPr="00111A07" w:rsidRDefault="004071C5" w:rsidP="00111A07">
      <w:pPr>
        <w:ind w:firstLine="709"/>
        <w:jc w:val="both"/>
        <w:rPr>
          <w:szCs w:val="28"/>
        </w:rPr>
      </w:pPr>
      <w:r w:rsidRPr="00111A07">
        <w:rPr>
          <w:szCs w:val="28"/>
        </w:rPr>
        <w:t>Хочу пожелать конструктивного полезного диалога в рамках проводимых мероприятий, успешной и плодотворной работы!</w:t>
      </w:r>
    </w:p>
    <w:p w14:paraId="46F2B956" w14:textId="77777777" w:rsidR="004071C5" w:rsidRPr="00111A07" w:rsidRDefault="004071C5" w:rsidP="00111A07">
      <w:pPr>
        <w:pStyle w:val="ajustify"/>
        <w:shd w:val="clear" w:color="auto" w:fill="FFFFFF"/>
        <w:spacing w:after="0"/>
        <w:ind w:firstLine="709"/>
        <w:rPr>
          <w:color w:val="000000"/>
          <w:sz w:val="28"/>
          <w:szCs w:val="28"/>
        </w:rPr>
      </w:pPr>
    </w:p>
    <w:p w14:paraId="68BCE38B" w14:textId="77777777" w:rsidR="004071C5" w:rsidRPr="00111A07" w:rsidRDefault="004071C5" w:rsidP="00111A07">
      <w:pPr>
        <w:ind w:firstLine="709"/>
        <w:jc w:val="both"/>
        <w:rPr>
          <w:szCs w:val="28"/>
        </w:rPr>
      </w:pPr>
      <w:r w:rsidRPr="00111A07">
        <w:rPr>
          <w:szCs w:val="28"/>
        </w:rPr>
        <w:t xml:space="preserve">Президиум Союза МКСО на своем заседании принял решение о делегировании в 2022 году на Общее собрание членов Союза МКСО </w:t>
      </w:r>
      <w:r w:rsidRPr="00111A07">
        <w:rPr>
          <w:b/>
          <w:szCs w:val="28"/>
        </w:rPr>
        <w:t>292-х</w:t>
      </w:r>
      <w:r w:rsidRPr="00111A07">
        <w:rPr>
          <w:szCs w:val="28"/>
        </w:rPr>
        <w:t xml:space="preserve"> членов Союза МКСО, из них: </w:t>
      </w:r>
      <w:r w:rsidRPr="00111A07">
        <w:rPr>
          <w:b/>
          <w:szCs w:val="28"/>
        </w:rPr>
        <w:t xml:space="preserve">100 - </w:t>
      </w:r>
      <w:r w:rsidRPr="00111A07">
        <w:rPr>
          <w:szCs w:val="28"/>
        </w:rPr>
        <w:t xml:space="preserve">делегатов и </w:t>
      </w:r>
      <w:r w:rsidRPr="00111A07">
        <w:rPr>
          <w:b/>
          <w:szCs w:val="28"/>
        </w:rPr>
        <w:t xml:space="preserve">192 </w:t>
      </w:r>
      <w:r w:rsidRPr="00111A07">
        <w:rPr>
          <w:szCs w:val="28"/>
        </w:rPr>
        <w:t>доверенностей от членов Союза МКСО на право участвовать в работе Общего собрания.</w:t>
      </w:r>
    </w:p>
    <w:p w14:paraId="31723A64" w14:textId="77777777" w:rsidR="004071C5" w:rsidRPr="00111A07" w:rsidRDefault="004071C5" w:rsidP="00111A07">
      <w:pPr>
        <w:ind w:firstLine="709"/>
        <w:jc w:val="both"/>
        <w:rPr>
          <w:szCs w:val="28"/>
        </w:rPr>
      </w:pPr>
    </w:p>
    <w:p w14:paraId="0636E194" w14:textId="77777777" w:rsidR="004071C5" w:rsidRPr="00111A07" w:rsidRDefault="004071C5" w:rsidP="00111A07">
      <w:pPr>
        <w:ind w:firstLine="709"/>
        <w:jc w:val="both"/>
        <w:rPr>
          <w:szCs w:val="28"/>
        </w:rPr>
      </w:pPr>
      <w:r w:rsidRPr="00111A07">
        <w:rPr>
          <w:szCs w:val="28"/>
        </w:rPr>
        <w:t xml:space="preserve">На 10.00 часов зарегистрировалось </w:t>
      </w:r>
      <w:r w:rsidRPr="00111A07">
        <w:rPr>
          <w:b/>
          <w:szCs w:val="28"/>
          <w:highlight w:val="yellow"/>
        </w:rPr>
        <w:t>___</w:t>
      </w:r>
      <w:r w:rsidRPr="00111A07">
        <w:rPr>
          <w:szCs w:val="28"/>
        </w:rPr>
        <w:t xml:space="preserve"> делегатов, а также предоставлено </w:t>
      </w:r>
      <w:r w:rsidRPr="00111A07">
        <w:rPr>
          <w:b/>
          <w:szCs w:val="28"/>
          <w:highlight w:val="yellow"/>
        </w:rPr>
        <w:t>___</w:t>
      </w:r>
      <w:r w:rsidRPr="00111A07">
        <w:rPr>
          <w:szCs w:val="28"/>
        </w:rPr>
        <w:t xml:space="preserve"> доверенностей на право принимать решения по всем вопросам повестки заседания Общего собрания членов Союза МКСО.</w:t>
      </w:r>
    </w:p>
    <w:p w14:paraId="027896AD" w14:textId="77777777" w:rsidR="004071C5" w:rsidRPr="00111A07" w:rsidRDefault="004071C5" w:rsidP="00111A07">
      <w:pPr>
        <w:ind w:firstLine="709"/>
        <w:jc w:val="both"/>
        <w:rPr>
          <w:szCs w:val="28"/>
        </w:rPr>
      </w:pPr>
      <w:r w:rsidRPr="00111A07">
        <w:rPr>
          <w:szCs w:val="28"/>
        </w:rPr>
        <w:t>Кворум для проведения Общего собрания членов Союза МКСО имеется.</w:t>
      </w:r>
    </w:p>
    <w:p w14:paraId="67392F41" w14:textId="77777777" w:rsidR="004071C5" w:rsidRPr="00111A07" w:rsidRDefault="004071C5" w:rsidP="00111A07">
      <w:pPr>
        <w:ind w:firstLine="709"/>
        <w:jc w:val="both"/>
        <w:rPr>
          <w:szCs w:val="28"/>
        </w:rPr>
      </w:pPr>
    </w:p>
    <w:p w14:paraId="17D6CA9A" w14:textId="77777777" w:rsidR="004071C5" w:rsidRPr="00111A07" w:rsidRDefault="004071C5" w:rsidP="00111A07">
      <w:pPr>
        <w:ind w:firstLine="709"/>
        <w:jc w:val="both"/>
        <w:rPr>
          <w:b/>
          <w:szCs w:val="28"/>
        </w:rPr>
      </w:pPr>
      <w:r w:rsidRPr="00111A07">
        <w:rPr>
          <w:b/>
          <w:szCs w:val="28"/>
        </w:rPr>
        <w:t>В работе нашего собрания принимают участие:</w:t>
      </w:r>
    </w:p>
    <w:p w14:paraId="26273556" w14:textId="77777777" w:rsidR="004071C5" w:rsidRPr="00111A07" w:rsidRDefault="004071C5" w:rsidP="00111A07">
      <w:pPr>
        <w:shd w:val="clear" w:color="auto" w:fill="FFFFFF"/>
        <w:ind w:firstLine="709"/>
        <w:jc w:val="both"/>
        <w:rPr>
          <w:rStyle w:val="fieldfield--name-titlefield--type-stringfield--label-hidden"/>
          <w:szCs w:val="28"/>
        </w:rPr>
      </w:pPr>
    </w:p>
    <w:p w14:paraId="4935F158" w14:textId="77777777" w:rsidR="004071C5" w:rsidRPr="00111A07" w:rsidRDefault="004071C5" w:rsidP="00111A07">
      <w:pPr>
        <w:shd w:val="clear" w:color="auto" w:fill="FFFFFF"/>
        <w:ind w:firstLine="709"/>
        <w:jc w:val="both"/>
        <w:rPr>
          <w:rStyle w:val="fieldfield--name-titlefield--type-stringfield--label-hidden"/>
          <w:szCs w:val="28"/>
        </w:rPr>
      </w:pPr>
      <w:r w:rsidRPr="00111A07">
        <w:rPr>
          <w:b/>
          <w:szCs w:val="28"/>
        </w:rPr>
        <w:lastRenderedPageBreak/>
        <w:t>Катренко Владимир Семенович</w:t>
      </w:r>
      <w:r w:rsidRPr="00111A07">
        <w:rPr>
          <w:szCs w:val="28"/>
        </w:rPr>
        <w:t xml:space="preserve"> – заместитель председателя ПАО «Промсвязьбанк», - руководитель Блока аудита/контроля и корпоративной социальной ответственности ПАО «Промсвязьбанк» (опорный банк для предприятий оборонно-промышленного комплекса), член Высшего совета партии «Единая Россия», председатель Союза МКСО с 2012 по 2017 год, председатель Совета Союза МКСО.</w:t>
      </w:r>
    </w:p>
    <w:p w14:paraId="3578934A" w14:textId="77777777" w:rsidR="004071C5" w:rsidRPr="00111A07" w:rsidRDefault="004071C5" w:rsidP="00111A07">
      <w:pPr>
        <w:ind w:firstLine="709"/>
        <w:jc w:val="both"/>
        <w:rPr>
          <w:szCs w:val="28"/>
        </w:rPr>
      </w:pPr>
    </w:p>
    <w:p w14:paraId="6DB73AF2" w14:textId="77777777" w:rsidR="004071C5" w:rsidRPr="00111A07" w:rsidRDefault="00F914CC" w:rsidP="00111A07">
      <w:pPr>
        <w:ind w:firstLine="709"/>
        <w:jc w:val="both"/>
        <w:rPr>
          <w:szCs w:val="28"/>
        </w:rPr>
      </w:pPr>
      <w:r w:rsidRPr="00111A07">
        <w:rPr>
          <w:szCs w:val="28"/>
        </w:rPr>
        <w:t>В</w:t>
      </w:r>
      <w:r w:rsidR="004071C5" w:rsidRPr="00111A07">
        <w:rPr>
          <w:szCs w:val="28"/>
        </w:rPr>
        <w:t xml:space="preserve"> работе нашего собрания также принимают участие:</w:t>
      </w:r>
    </w:p>
    <w:p w14:paraId="295D578B" w14:textId="77777777" w:rsidR="004071C5" w:rsidRPr="00111A07" w:rsidRDefault="004071C5" w:rsidP="00111A07">
      <w:pPr>
        <w:ind w:firstLine="709"/>
        <w:jc w:val="both"/>
        <w:rPr>
          <w:szCs w:val="28"/>
        </w:rPr>
      </w:pPr>
    </w:p>
    <w:p w14:paraId="7CF42C42" w14:textId="77777777" w:rsidR="004071C5" w:rsidRPr="00111A07" w:rsidRDefault="004071C5" w:rsidP="00111A07">
      <w:pPr>
        <w:ind w:firstLine="709"/>
        <w:jc w:val="both"/>
        <w:rPr>
          <w:b/>
          <w:szCs w:val="28"/>
        </w:rPr>
      </w:pPr>
      <w:r w:rsidRPr="00111A07">
        <w:rPr>
          <w:b/>
          <w:szCs w:val="28"/>
        </w:rPr>
        <w:t>Руководители контрольно-счетных органов субъектов Российской Федерации:</w:t>
      </w:r>
    </w:p>
    <w:p w14:paraId="3E52EC18" w14:textId="77777777" w:rsidR="004071C5" w:rsidRPr="00111A07" w:rsidRDefault="004071C5" w:rsidP="00111A07">
      <w:pPr>
        <w:ind w:firstLine="709"/>
        <w:jc w:val="both"/>
        <w:rPr>
          <w:szCs w:val="28"/>
        </w:rPr>
      </w:pPr>
    </w:p>
    <w:p w14:paraId="0E3821F9" w14:textId="77777777" w:rsidR="004071C5" w:rsidRPr="00111A07" w:rsidRDefault="004071C5" w:rsidP="00111A07">
      <w:pPr>
        <w:ind w:firstLine="709"/>
        <w:jc w:val="both"/>
        <w:rPr>
          <w:szCs w:val="28"/>
        </w:rPr>
      </w:pPr>
      <w:r w:rsidRPr="00111A07">
        <w:rPr>
          <w:b/>
          <w:szCs w:val="28"/>
        </w:rPr>
        <w:t>Лозовский Сергей Владимирович</w:t>
      </w:r>
      <w:r w:rsidRPr="00111A07">
        <w:rPr>
          <w:szCs w:val="28"/>
        </w:rPr>
        <w:t xml:space="preserve"> – член комиссии Совета КСО при Счетной палате РФ по совершенствованию внешнего финансового контроля на муниципальном уровне, председатель Контрольно-счетной палаты Камчатского края</w:t>
      </w:r>
    </w:p>
    <w:p w14:paraId="1A7C0B5A" w14:textId="77777777" w:rsidR="004071C5" w:rsidRPr="00111A07" w:rsidRDefault="004071C5" w:rsidP="00111A07">
      <w:pPr>
        <w:ind w:firstLine="709"/>
        <w:jc w:val="both"/>
        <w:rPr>
          <w:szCs w:val="28"/>
        </w:rPr>
      </w:pPr>
    </w:p>
    <w:p w14:paraId="23CC3086" w14:textId="77777777" w:rsidR="004071C5" w:rsidRPr="00111A07" w:rsidRDefault="004071C5" w:rsidP="00111A07">
      <w:pPr>
        <w:ind w:firstLine="709"/>
        <w:jc w:val="both"/>
        <w:rPr>
          <w:szCs w:val="28"/>
        </w:rPr>
      </w:pPr>
      <w:r w:rsidRPr="00111A07">
        <w:rPr>
          <w:szCs w:val="28"/>
        </w:rPr>
        <w:t>В работе нашего собрания принимают участие ветераны Союза МКСО:</w:t>
      </w:r>
    </w:p>
    <w:p w14:paraId="6B6E3A53" w14:textId="77777777" w:rsidR="004071C5" w:rsidRPr="00111A07" w:rsidRDefault="004071C5" w:rsidP="00111A07">
      <w:pPr>
        <w:ind w:firstLine="709"/>
        <w:jc w:val="both"/>
        <w:rPr>
          <w:szCs w:val="28"/>
        </w:rPr>
      </w:pPr>
    </w:p>
    <w:p w14:paraId="7EC08473" w14:textId="77777777" w:rsidR="00137794" w:rsidRPr="00111A07" w:rsidRDefault="00137794" w:rsidP="00111A07">
      <w:pPr>
        <w:ind w:firstLine="709"/>
        <w:jc w:val="both"/>
        <w:rPr>
          <w:szCs w:val="28"/>
        </w:rPr>
      </w:pPr>
      <w:r w:rsidRPr="00111A07">
        <w:rPr>
          <w:b/>
          <w:szCs w:val="28"/>
        </w:rPr>
        <w:t>Можей Ирина Викторовна</w:t>
      </w:r>
      <w:r w:rsidRPr="00111A07">
        <w:rPr>
          <w:szCs w:val="28"/>
        </w:rPr>
        <w:t xml:space="preserve"> – первый председатель Союза МКСО в период с 2002 по 2006 год</w:t>
      </w:r>
    </w:p>
    <w:p w14:paraId="3AA62B2F" w14:textId="77777777" w:rsidR="004071C5" w:rsidRPr="00111A07" w:rsidRDefault="004071C5" w:rsidP="00111A07">
      <w:pPr>
        <w:ind w:firstLine="709"/>
        <w:jc w:val="both"/>
        <w:rPr>
          <w:szCs w:val="28"/>
        </w:rPr>
      </w:pPr>
    </w:p>
    <w:p w14:paraId="13D38A36" w14:textId="77777777" w:rsidR="004071C5" w:rsidRPr="00111A07" w:rsidRDefault="004071C5" w:rsidP="00111A07">
      <w:pPr>
        <w:ind w:firstLine="709"/>
        <w:jc w:val="both"/>
        <w:rPr>
          <w:b/>
          <w:szCs w:val="28"/>
        </w:rPr>
      </w:pPr>
      <w:r w:rsidRPr="00111A07">
        <w:rPr>
          <w:b/>
          <w:szCs w:val="28"/>
        </w:rPr>
        <w:t>Также принимают участие члены Президиума Союза</w:t>
      </w:r>
      <w:r w:rsidR="00414AED" w:rsidRPr="00111A07">
        <w:rPr>
          <w:b/>
          <w:szCs w:val="28"/>
        </w:rPr>
        <w:t xml:space="preserve"> МКСО</w:t>
      </w:r>
      <w:r w:rsidR="006E3DDC" w:rsidRPr="00111A07">
        <w:rPr>
          <w:b/>
          <w:szCs w:val="28"/>
        </w:rPr>
        <w:t xml:space="preserve"> </w:t>
      </w:r>
      <w:r w:rsidR="00414AED" w:rsidRPr="00111A07">
        <w:rPr>
          <w:b/>
          <w:szCs w:val="28"/>
        </w:rPr>
        <w:t>и Ревизионной комиссии.</w:t>
      </w:r>
    </w:p>
    <w:p w14:paraId="3569EED1" w14:textId="77777777" w:rsidR="004071C5" w:rsidRPr="00111A07" w:rsidRDefault="004071C5" w:rsidP="00111A07">
      <w:pPr>
        <w:ind w:firstLine="709"/>
        <w:jc w:val="both"/>
        <w:rPr>
          <w:szCs w:val="28"/>
        </w:rPr>
      </w:pPr>
    </w:p>
    <w:p w14:paraId="3BFBA06B" w14:textId="77777777" w:rsidR="004071C5" w:rsidRPr="00111A07" w:rsidRDefault="004071C5" w:rsidP="00111A07">
      <w:pPr>
        <w:ind w:firstLine="709"/>
        <w:jc w:val="both"/>
        <w:rPr>
          <w:b/>
          <w:szCs w:val="28"/>
        </w:rPr>
      </w:pPr>
      <w:r w:rsidRPr="00111A07">
        <w:rPr>
          <w:szCs w:val="28"/>
        </w:rPr>
        <w:t xml:space="preserve">Принимает участие в работе Общего собрания Руководитель Секретариата Союза МКСО </w:t>
      </w:r>
      <w:r w:rsidRPr="00111A07">
        <w:rPr>
          <w:b/>
          <w:szCs w:val="28"/>
        </w:rPr>
        <w:t>Виталий Иванович Перов.</w:t>
      </w:r>
    </w:p>
    <w:p w14:paraId="3F45F034" w14:textId="77777777" w:rsidR="004071C5" w:rsidRPr="00111A07" w:rsidRDefault="004071C5" w:rsidP="00111A07">
      <w:pPr>
        <w:shd w:val="clear" w:color="auto" w:fill="FFFFFF"/>
        <w:ind w:firstLine="709"/>
        <w:jc w:val="both"/>
        <w:rPr>
          <w:rStyle w:val="af"/>
          <w:b w:val="0"/>
          <w:bCs/>
          <w:szCs w:val="28"/>
        </w:rPr>
      </w:pPr>
    </w:p>
    <w:p w14:paraId="791CD1BB" w14:textId="77777777" w:rsidR="004071C5" w:rsidRPr="00111A07" w:rsidRDefault="004071C5" w:rsidP="00111A07">
      <w:pPr>
        <w:ind w:firstLine="709"/>
        <w:jc w:val="both"/>
        <w:rPr>
          <w:b/>
          <w:szCs w:val="28"/>
        </w:rPr>
      </w:pPr>
      <w:r w:rsidRPr="00111A07">
        <w:rPr>
          <w:b/>
          <w:szCs w:val="28"/>
        </w:rPr>
        <w:t xml:space="preserve">Есть предложение </w:t>
      </w:r>
      <w:r w:rsidRPr="00111A07">
        <w:rPr>
          <w:b/>
          <w:szCs w:val="28"/>
          <w:lang w:val="en-US"/>
        </w:rPr>
        <w:t>XX</w:t>
      </w:r>
      <w:r w:rsidRPr="00111A07">
        <w:rPr>
          <w:b/>
          <w:szCs w:val="28"/>
        </w:rPr>
        <w:t xml:space="preserve"> Общее собрание членов Союза МКСО объявить открытым.</w:t>
      </w:r>
    </w:p>
    <w:p w14:paraId="61A6E0C7" w14:textId="77777777" w:rsidR="004071C5" w:rsidRPr="00111A07" w:rsidRDefault="004071C5" w:rsidP="00111A07">
      <w:pPr>
        <w:ind w:firstLine="709"/>
        <w:jc w:val="both"/>
        <w:rPr>
          <w:b/>
          <w:szCs w:val="28"/>
        </w:rPr>
      </w:pPr>
    </w:p>
    <w:p w14:paraId="5A0A1738" w14:textId="77777777" w:rsidR="004071C5" w:rsidRPr="00111A07" w:rsidRDefault="004071C5" w:rsidP="00111A07">
      <w:pPr>
        <w:ind w:firstLine="709"/>
        <w:jc w:val="both"/>
        <w:rPr>
          <w:szCs w:val="28"/>
        </w:rPr>
      </w:pPr>
      <w:r w:rsidRPr="00111A07">
        <w:rPr>
          <w:szCs w:val="28"/>
        </w:rPr>
        <w:t xml:space="preserve">(Все встают, </w:t>
      </w:r>
      <w:r w:rsidRPr="00111A07">
        <w:rPr>
          <w:b/>
          <w:szCs w:val="28"/>
        </w:rPr>
        <w:t>исполняется 1 куплет гимна России</w:t>
      </w:r>
      <w:r w:rsidRPr="00111A07">
        <w:rPr>
          <w:szCs w:val="28"/>
        </w:rPr>
        <w:t xml:space="preserve">) </w:t>
      </w:r>
    </w:p>
    <w:p w14:paraId="5029B2E2" w14:textId="77777777" w:rsidR="004071C5" w:rsidRPr="00111A07" w:rsidRDefault="004071C5" w:rsidP="00111A07">
      <w:pPr>
        <w:ind w:firstLine="709"/>
        <w:jc w:val="both"/>
        <w:rPr>
          <w:szCs w:val="28"/>
        </w:rPr>
      </w:pPr>
    </w:p>
    <w:p w14:paraId="6AC06563" w14:textId="77777777" w:rsidR="004071C5" w:rsidRPr="00111A07" w:rsidRDefault="004071C5" w:rsidP="00111A07">
      <w:pPr>
        <w:ind w:firstLine="709"/>
        <w:jc w:val="both"/>
        <w:rPr>
          <w:b/>
          <w:bCs/>
          <w:szCs w:val="28"/>
          <w:u w:val="single"/>
        </w:rPr>
      </w:pPr>
      <w:r w:rsidRPr="00111A07">
        <w:rPr>
          <w:b/>
          <w:bCs/>
          <w:szCs w:val="28"/>
          <w:u w:val="single"/>
        </w:rPr>
        <w:t>Астафьев В.В.:</w:t>
      </w:r>
    </w:p>
    <w:p w14:paraId="71FE6645" w14:textId="77777777" w:rsidR="004071C5" w:rsidRPr="00111A07" w:rsidRDefault="004071C5" w:rsidP="00111A07">
      <w:pPr>
        <w:ind w:firstLine="709"/>
        <w:jc w:val="both"/>
        <w:rPr>
          <w:szCs w:val="28"/>
        </w:rPr>
      </w:pPr>
      <w:r w:rsidRPr="00111A07">
        <w:rPr>
          <w:szCs w:val="28"/>
        </w:rPr>
        <w:t>Уважаемые коллеги!</w:t>
      </w:r>
    </w:p>
    <w:p w14:paraId="47A66711" w14:textId="77777777" w:rsidR="004071C5" w:rsidRPr="00111A07" w:rsidRDefault="004071C5" w:rsidP="00111A07">
      <w:pPr>
        <w:ind w:firstLine="709"/>
        <w:jc w:val="both"/>
        <w:rPr>
          <w:szCs w:val="28"/>
        </w:rPr>
      </w:pPr>
      <w:r w:rsidRPr="00111A07">
        <w:rPr>
          <w:szCs w:val="28"/>
        </w:rPr>
        <w:t>Для ведения Общего собрания членов Союза МКСО нам необходимо избрать Президиум. Проект состава Президиума в раздаточном материале имеется.</w:t>
      </w:r>
    </w:p>
    <w:p w14:paraId="55CCD6B5" w14:textId="77777777" w:rsidR="004071C5" w:rsidRPr="00111A07" w:rsidRDefault="004071C5" w:rsidP="00111A07">
      <w:pPr>
        <w:ind w:firstLine="709"/>
        <w:jc w:val="both"/>
        <w:rPr>
          <w:szCs w:val="28"/>
        </w:rPr>
      </w:pPr>
      <w:r w:rsidRPr="00111A07">
        <w:rPr>
          <w:szCs w:val="28"/>
        </w:rPr>
        <w:t xml:space="preserve">Нет возражений? </w:t>
      </w:r>
    </w:p>
    <w:p w14:paraId="2E55CE4C" w14:textId="77777777" w:rsidR="004071C5" w:rsidRPr="00111A07" w:rsidRDefault="004071C5" w:rsidP="00111A07">
      <w:pPr>
        <w:ind w:firstLine="709"/>
        <w:jc w:val="both"/>
        <w:rPr>
          <w:szCs w:val="28"/>
        </w:rPr>
      </w:pPr>
      <w:r w:rsidRPr="00111A07">
        <w:rPr>
          <w:szCs w:val="28"/>
        </w:rPr>
        <w:t>Состав Президиума Общего собрания членов Союза МКСО избирается.</w:t>
      </w:r>
    </w:p>
    <w:p w14:paraId="2CD80CB5" w14:textId="77777777" w:rsidR="004071C5" w:rsidRPr="00111A07" w:rsidRDefault="004071C5" w:rsidP="00111A07">
      <w:pPr>
        <w:ind w:firstLine="709"/>
        <w:jc w:val="both"/>
        <w:rPr>
          <w:szCs w:val="28"/>
        </w:rPr>
      </w:pPr>
    </w:p>
    <w:p w14:paraId="776C4016" w14:textId="77777777" w:rsidR="004071C5" w:rsidRPr="00111A07" w:rsidRDefault="004071C5" w:rsidP="00111A07">
      <w:pPr>
        <w:ind w:firstLine="709"/>
        <w:jc w:val="both"/>
        <w:rPr>
          <w:b/>
          <w:bCs/>
          <w:szCs w:val="28"/>
          <w:u w:val="single"/>
        </w:rPr>
      </w:pPr>
      <w:r w:rsidRPr="00111A07">
        <w:rPr>
          <w:b/>
          <w:bCs/>
          <w:szCs w:val="28"/>
          <w:u w:val="single"/>
        </w:rPr>
        <w:t>Астафьев В.В.:</w:t>
      </w:r>
    </w:p>
    <w:p w14:paraId="0EE37F03" w14:textId="77777777" w:rsidR="004071C5" w:rsidRPr="00111A07" w:rsidRDefault="004071C5" w:rsidP="00111A07">
      <w:pPr>
        <w:ind w:firstLine="709"/>
        <w:jc w:val="both"/>
        <w:rPr>
          <w:b/>
          <w:szCs w:val="28"/>
          <w:u w:val="single"/>
        </w:rPr>
      </w:pPr>
    </w:p>
    <w:p w14:paraId="488C42AC" w14:textId="77777777" w:rsidR="004071C5" w:rsidRPr="00111A07" w:rsidRDefault="004071C5" w:rsidP="00111A07">
      <w:pPr>
        <w:ind w:firstLine="709"/>
        <w:jc w:val="both"/>
        <w:rPr>
          <w:szCs w:val="28"/>
        </w:rPr>
      </w:pPr>
      <w:r w:rsidRPr="00111A07">
        <w:rPr>
          <w:szCs w:val="28"/>
        </w:rPr>
        <w:t>Нам необходимо избрать Редакционную комиссию.</w:t>
      </w:r>
    </w:p>
    <w:p w14:paraId="47E69D3F" w14:textId="77777777" w:rsidR="004071C5" w:rsidRPr="00111A07" w:rsidRDefault="004071C5" w:rsidP="00111A07">
      <w:pPr>
        <w:ind w:firstLine="709"/>
        <w:jc w:val="both"/>
        <w:rPr>
          <w:szCs w:val="28"/>
        </w:rPr>
      </w:pPr>
      <w:r w:rsidRPr="00111A07">
        <w:rPr>
          <w:szCs w:val="28"/>
        </w:rPr>
        <w:t xml:space="preserve">Предложение </w:t>
      </w:r>
      <w:r w:rsidR="00957C9F" w:rsidRPr="00111A07">
        <w:rPr>
          <w:szCs w:val="28"/>
        </w:rPr>
        <w:t xml:space="preserve">Президиума по данному вопросу </w:t>
      </w:r>
      <w:r w:rsidRPr="00111A07">
        <w:rPr>
          <w:szCs w:val="28"/>
        </w:rPr>
        <w:t>в раздаточном материале имеется.</w:t>
      </w:r>
    </w:p>
    <w:p w14:paraId="752B4EC7" w14:textId="77777777" w:rsidR="004071C5" w:rsidRPr="00111A07" w:rsidRDefault="004071C5" w:rsidP="00111A07">
      <w:pPr>
        <w:ind w:firstLine="709"/>
        <w:jc w:val="both"/>
        <w:rPr>
          <w:szCs w:val="28"/>
        </w:rPr>
      </w:pPr>
      <w:r w:rsidRPr="00111A07">
        <w:rPr>
          <w:szCs w:val="28"/>
        </w:rPr>
        <w:lastRenderedPageBreak/>
        <w:t>Нет возражений.</w:t>
      </w:r>
    </w:p>
    <w:p w14:paraId="197A20C8" w14:textId="77777777" w:rsidR="004071C5" w:rsidRPr="00111A07" w:rsidRDefault="004071C5" w:rsidP="00111A07">
      <w:pPr>
        <w:ind w:firstLine="709"/>
        <w:jc w:val="both"/>
        <w:rPr>
          <w:szCs w:val="28"/>
        </w:rPr>
      </w:pPr>
      <w:r w:rsidRPr="00111A07">
        <w:rPr>
          <w:szCs w:val="28"/>
        </w:rPr>
        <w:t>Редакционная комиссия избирается.</w:t>
      </w:r>
    </w:p>
    <w:p w14:paraId="7D484F20" w14:textId="77777777" w:rsidR="004071C5" w:rsidRPr="00111A07" w:rsidRDefault="004071C5" w:rsidP="00111A07">
      <w:pPr>
        <w:ind w:firstLine="709"/>
        <w:jc w:val="both"/>
        <w:rPr>
          <w:szCs w:val="28"/>
        </w:rPr>
      </w:pPr>
    </w:p>
    <w:p w14:paraId="5A1080D9" w14:textId="77777777" w:rsidR="004071C5" w:rsidRPr="00111A07" w:rsidRDefault="004071C5" w:rsidP="00111A07">
      <w:pPr>
        <w:ind w:firstLine="709"/>
        <w:jc w:val="both"/>
        <w:rPr>
          <w:b/>
          <w:bCs/>
          <w:szCs w:val="28"/>
          <w:u w:val="single"/>
        </w:rPr>
      </w:pPr>
      <w:r w:rsidRPr="00111A07">
        <w:rPr>
          <w:b/>
          <w:bCs/>
          <w:szCs w:val="28"/>
          <w:u w:val="single"/>
        </w:rPr>
        <w:t>Астафьев В.В.:</w:t>
      </w:r>
    </w:p>
    <w:p w14:paraId="462BF958" w14:textId="77777777" w:rsidR="004071C5" w:rsidRPr="00111A07" w:rsidRDefault="004071C5" w:rsidP="00111A07">
      <w:pPr>
        <w:ind w:firstLine="709"/>
        <w:jc w:val="both"/>
        <w:rPr>
          <w:b/>
          <w:szCs w:val="28"/>
          <w:u w:val="single"/>
        </w:rPr>
      </w:pPr>
    </w:p>
    <w:p w14:paraId="2009901E" w14:textId="77777777" w:rsidR="004071C5" w:rsidRPr="00111A07" w:rsidRDefault="004071C5" w:rsidP="00111A07">
      <w:pPr>
        <w:ind w:firstLine="709"/>
        <w:jc w:val="both"/>
        <w:rPr>
          <w:szCs w:val="28"/>
        </w:rPr>
      </w:pPr>
      <w:r w:rsidRPr="00111A07">
        <w:rPr>
          <w:szCs w:val="28"/>
        </w:rPr>
        <w:t>Нам необходимо избрать Счетную комиссию.</w:t>
      </w:r>
    </w:p>
    <w:p w14:paraId="29EA9F00" w14:textId="77777777" w:rsidR="004071C5" w:rsidRPr="00111A07" w:rsidRDefault="004071C5" w:rsidP="00111A07">
      <w:pPr>
        <w:ind w:firstLine="709"/>
        <w:jc w:val="both"/>
        <w:rPr>
          <w:szCs w:val="28"/>
        </w:rPr>
      </w:pPr>
      <w:r w:rsidRPr="00111A07">
        <w:rPr>
          <w:szCs w:val="28"/>
        </w:rPr>
        <w:t xml:space="preserve">Предложение </w:t>
      </w:r>
      <w:r w:rsidR="00957C9F" w:rsidRPr="00111A07">
        <w:rPr>
          <w:szCs w:val="28"/>
        </w:rPr>
        <w:t xml:space="preserve">Президиума по данному вопросу </w:t>
      </w:r>
      <w:r w:rsidRPr="00111A07">
        <w:rPr>
          <w:szCs w:val="28"/>
        </w:rPr>
        <w:t>в раздаточном материале имеется.</w:t>
      </w:r>
    </w:p>
    <w:p w14:paraId="28E27D25" w14:textId="77777777" w:rsidR="004071C5" w:rsidRPr="00111A07" w:rsidRDefault="004071C5" w:rsidP="00111A07">
      <w:pPr>
        <w:ind w:firstLine="709"/>
        <w:jc w:val="both"/>
        <w:rPr>
          <w:szCs w:val="28"/>
        </w:rPr>
      </w:pPr>
      <w:r w:rsidRPr="00111A07">
        <w:rPr>
          <w:szCs w:val="28"/>
        </w:rPr>
        <w:t>Нет возражений.</w:t>
      </w:r>
    </w:p>
    <w:p w14:paraId="13E7CC7C" w14:textId="77777777" w:rsidR="004071C5" w:rsidRPr="00111A07" w:rsidRDefault="004071C5" w:rsidP="00111A07">
      <w:pPr>
        <w:ind w:firstLine="709"/>
        <w:jc w:val="both"/>
        <w:rPr>
          <w:szCs w:val="28"/>
        </w:rPr>
      </w:pPr>
      <w:r w:rsidRPr="00111A07">
        <w:rPr>
          <w:szCs w:val="28"/>
        </w:rPr>
        <w:t>Счетная комиссия избирается.</w:t>
      </w:r>
    </w:p>
    <w:p w14:paraId="3E9C74EF" w14:textId="77777777" w:rsidR="004071C5" w:rsidRPr="00111A07" w:rsidRDefault="004071C5" w:rsidP="00111A07">
      <w:pPr>
        <w:ind w:firstLine="709"/>
        <w:jc w:val="both"/>
        <w:rPr>
          <w:b/>
          <w:szCs w:val="28"/>
        </w:rPr>
      </w:pPr>
      <w:r w:rsidRPr="00111A07">
        <w:rPr>
          <w:szCs w:val="28"/>
        </w:rPr>
        <w:t>Прошу избранных коллег приступить к работе.</w:t>
      </w:r>
    </w:p>
    <w:p w14:paraId="133EBE08" w14:textId="77777777" w:rsidR="004071C5" w:rsidRPr="00111A07" w:rsidRDefault="004071C5" w:rsidP="00111A07">
      <w:pPr>
        <w:ind w:firstLine="709"/>
        <w:jc w:val="both"/>
        <w:rPr>
          <w:szCs w:val="28"/>
        </w:rPr>
      </w:pPr>
    </w:p>
    <w:p w14:paraId="690CFE23" w14:textId="77777777" w:rsidR="004071C5" w:rsidRPr="00111A07" w:rsidRDefault="004071C5" w:rsidP="00111A07">
      <w:pPr>
        <w:ind w:firstLine="709"/>
        <w:jc w:val="both"/>
        <w:rPr>
          <w:b/>
          <w:bCs/>
          <w:szCs w:val="28"/>
          <w:u w:val="single"/>
        </w:rPr>
      </w:pPr>
      <w:r w:rsidRPr="00111A07">
        <w:rPr>
          <w:b/>
          <w:bCs/>
          <w:szCs w:val="28"/>
          <w:u w:val="single"/>
        </w:rPr>
        <w:t>Астафьев В.В.:</w:t>
      </w:r>
    </w:p>
    <w:p w14:paraId="327E7EA0" w14:textId="77777777" w:rsidR="004071C5" w:rsidRPr="00111A07" w:rsidRDefault="004071C5" w:rsidP="00111A07">
      <w:pPr>
        <w:ind w:firstLine="709"/>
        <w:jc w:val="both"/>
        <w:rPr>
          <w:b/>
          <w:szCs w:val="28"/>
          <w:u w:val="single"/>
        </w:rPr>
      </w:pPr>
    </w:p>
    <w:p w14:paraId="39CC87E8" w14:textId="77777777" w:rsidR="004071C5" w:rsidRPr="00111A07" w:rsidRDefault="004071C5" w:rsidP="00111A07">
      <w:pPr>
        <w:ind w:firstLine="709"/>
        <w:jc w:val="both"/>
        <w:rPr>
          <w:szCs w:val="28"/>
        </w:rPr>
      </w:pPr>
      <w:r w:rsidRPr="00111A07">
        <w:rPr>
          <w:szCs w:val="28"/>
        </w:rPr>
        <w:t>Предлагается следующий Регламент проведения Общего собрания:</w:t>
      </w:r>
    </w:p>
    <w:p w14:paraId="7686A991" w14:textId="77777777" w:rsidR="004071C5" w:rsidRPr="00111A07" w:rsidRDefault="004071C5" w:rsidP="00111A07">
      <w:pPr>
        <w:ind w:firstLine="709"/>
        <w:jc w:val="both"/>
        <w:rPr>
          <w:szCs w:val="28"/>
        </w:rPr>
      </w:pPr>
      <w:r w:rsidRPr="00111A07">
        <w:rPr>
          <w:szCs w:val="28"/>
        </w:rPr>
        <w:t>1. основной доклад – до 10 минут,</w:t>
      </w:r>
    </w:p>
    <w:p w14:paraId="27241B29" w14:textId="77777777" w:rsidR="004071C5" w:rsidRPr="00111A07" w:rsidRDefault="004071C5" w:rsidP="00111A07">
      <w:pPr>
        <w:ind w:firstLine="709"/>
        <w:jc w:val="both"/>
        <w:rPr>
          <w:szCs w:val="28"/>
        </w:rPr>
      </w:pPr>
      <w:r w:rsidRPr="00111A07">
        <w:rPr>
          <w:szCs w:val="28"/>
        </w:rPr>
        <w:t>2. для выступлений – до 5 минут,</w:t>
      </w:r>
    </w:p>
    <w:p w14:paraId="2F32B48F" w14:textId="77777777" w:rsidR="004071C5" w:rsidRPr="00111A07" w:rsidRDefault="004071C5" w:rsidP="00111A07">
      <w:pPr>
        <w:ind w:firstLine="709"/>
        <w:jc w:val="both"/>
        <w:rPr>
          <w:szCs w:val="28"/>
        </w:rPr>
      </w:pPr>
      <w:r w:rsidRPr="00111A07">
        <w:rPr>
          <w:szCs w:val="28"/>
        </w:rPr>
        <w:t>3. для повторных выступлений – до 3 минут,</w:t>
      </w:r>
    </w:p>
    <w:p w14:paraId="4745A26C" w14:textId="77777777" w:rsidR="004071C5" w:rsidRPr="00111A07" w:rsidRDefault="004071C5" w:rsidP="00111A07">
      <w:pPr>
        <w:ind w:firstLine="709"/>
        <w:jc w:val="both"/>
        <w:rPr>
          <w:szCs w:val="28"/>
        </w:rPr>
      </w:pPr>
      <w:r w:rsidRPr="00111A07">
        <w:rPr>
          <w:szCs w:val="28"/>
        </w:rPr>
        <w:t>4. для информаций – до 3 минут,</w:t>
      </w:r>
    </w:p>
    <w:p w14:paraId="5574E638" w14:textId="77777777" w:rsidR="004071C5" w:rsidRPr="00111A07" w:rsidRDefault="004071C5" w:rsidP="00111A07">
      <w:pPr>
        <w:ind w:firstLine="709"/>
        <w:jc w:val="both"/>
        <w:rPr>
          <w:szCs w:val="28"/>
        </w:rPr>
      </w:pPr>
      <w:r w:rsidRPr="00111A07">
        <w:rPr>
          <w:szCs w:val="28"/>
        </w:rPr>
        <w:t>5. сделать один перерыв с 11-30 до 12-00 часов на фотографирование и кофе-брейк.</w:t>
      </w:r>
    </w:p>
    <w:p w14:paraId="00B0DC26" w14:textId="77777777" w:rsidR="004071C5" w:rsidRPr="00111A07" w:rsidRDefault="00213284" w:rsidP="00111A07">
      <w:pPr>
        <w:ind w:firstLine="709"/>
        <w:jc w:val="both"/>
        <w:rPr>
          <w:szCs w:val="28"/>
        </w:rPr>
      </w:pPr>
      <w:r w:rsidRPr="00111A07">
        <w:rPr>
          <w:szCs w:val="28"/>
        </w:rPr>
        <w:t>6</w:t>
      </w:r>
      <w:r w:rsidR="004071C5" w:rsidRPr="00111A07">
        <w:rPr>
          <w:szCs w:val="28"/>
        </w:rPr>
        <w:t>. работу Общего собрания членов Союза МКСО завершить к 13-00 часам.</w:t>
      </w:r>
    </w:p>
    <w:p w14:paraId="1BFA3D34" w14:textId="77777777" w:rsidR="004071C5" w:rsidRPr="00111A07" w:rsidRDefault="004071C5" w:rsidP="00111A07">
      <w:pPr>
        <w:ind w:firstLine="709"/>
        <w:jc w:val="both"/>
        <w:rPr>
          <w:szCs w:val="28"/>
        </w:rPr>
      </w:pPr>
      <w:r w:rsidRPr="00111A07">
        <w:rPr>
          <w:szCs w:val="28"/>
        </w:rPr>
        <w:t>Замечания есть, нет. Регламент принимается.</w:t>
      </w:r>
    </w:p>
    <w:p w14:paraId="6A0AAB7D" w14:textId="77777777" w:rsidR="004071C5" w:rsidRPr="00111A07" w:rsidRDefault="004071C5" w:rsidP="00111A07">
      <w:pPr>
        <w:ind w:firstLine="709"/>
        <w:jc w:val="both"/>
        <w:rPr>
          <w:b/>
          <w:bCs/>
          <w:szCs w:val="28"/>
          <w:u w:val="single"/>
        </w:rPr>
      </w:pPr>
    </w:p>
    <w:p w14:paraId="3661B736" w14:textId="77777777" w:rsidR="004071C5" w:rsidRPr="00111A07" w:rsidRDefault="004071C5" w:rsidP="00111A07">
      <w:pPr>
        <w:ind w:firstLine="709"/>
        <w:jc w:val="both"/>
        <w:rPr>
          <w:b/>
          <w:szCs w:val="28"/>
          <w:u w:val="single"/>
        </w:rPr>
      </w:pPr>
      <w:r w:rsidRPr="00111A07">
        <w:rPr>
          <w:b/>
          <w:bCs/>
          <w:szCs w:val="28"/>
          <w:u w:val="single"/>
        </w:rPr>
        <w:t>Астафьев В.В.:</w:t>
      </w:r>
    </w:p>
    <w:p w14:paraId="5DBE57D9" w14:textId="77777777" w:rsidR="004071C5" w:rsidRPr="00111A07" w:rsidRDefault="004071C5" w:rsidP="00111A07">
      <w:pPr>
        <w:ind w:firstLine="709"/>
        <w:jc w:val="both"/>
        <w:rPr>
          <w:szCs w:val="28"/>
        </w:rPr>
      </w:pPr>
    </w:p>
    <w:p w14:paraId="6A3D19BD" w14:textId="77777777" w:rsidR="004071C5" w:rsidRPr="00111A07" w:rsidRDefault="004071C5" w:rsidP="00111A07">
      <w:pPr>
        <w:ind w:firstLine="709"/>
        <w:jc w:val="both"/>
        <w:rPr>
          <w:b/>
          <w:bCs/>
          <w:szCs w:val="28"/>
        </w:rPr>
      </w:pPr>
      <w:r w:rsidRPr="00111A07">
        <w:rPr>
          <w:b/>
          <w:bCs/>
          <w:szCs w:val="28"/>
        </w:rPr>
        <w:t>Уважаемые коллеги!</w:t>
      </w:r>
    </w:p>
    <w:p w14:paraId="451155CE" w14:textId="77777777" w:rsidR="004071C5" w:rsidRPr="00111A07" w:rsidRDefault="004071C5" w:rsidP="00111A07">
      <w:pPr>
        <w:ind w:firstLine="709"/>
        <w:jc w:val="both"/>
        <w:rPr>
          <w:bCs/>
          <w:szCs w:val="28"/>
        </w:rPr>
      </w:pPr>
      <w:r w:rsidRPr="00111A07">
        <w:rPr>
          <w:bCs/>
          <w:szCs w:val="28"/>
        </w:rPr>
        <w:t>В раздаточном материале, который Вы получили, имеется Анкета участника Общего собрания. Будем признательны Вам за заполнение данной анкеты.</w:t>
      </w:r>
    </w:p>
    <w:p w14:paraId="45159A20" w14:textId="77777777" w:rsidR="004071C5" w:rsidRPr="00111A07" w:rsidRDefault="004071C5" w:rsidP="00111A07">
      <w:pPr>
        <w:ind w:firstLine="709"/>
        <w:jc w:val="both"/>
        <w:rPr>
          <w:bCs/>
          <w:szCs w:val="28"/>
        </w:rPr>
      </w:pPr>
      <w:r w:rsidRPr="00111A07">
        <w:rPr>
          <w:bCs/>
          <w:szCs w:val="28"/>
        </w:rPr>
        <w:t>По окончании собрания прошу Вас передать заполненную анкету сотруднику, который будет стоять у выхода из зала.</w:t>
      </w:r>
    </w:p>
    <w:p w14:paraId="68C692BE" w14:textId="77777777" w:rsidR="004071C5" w:rsidRPr="00111A07" w:rsidRDefault="004071C5" w:rsidP="00111A07">
      <w:pPr>
        <w:ind w:firstLine="709"/>
        <w:jc w:val="both"/>
        <w:rPr>
          <w:bCs/>
          <w:szCs w:val="28"/>
        </w:rPr>
      </w:pPr>
    </w:p>
    <w:p w14:paraId="24F86A0D" w14:textId="77777777" w:rsidR="004071C5" w:rsidRPr="00111A07" w:rsidRDefault="004071C5" w:rsidP="00111A07">
      <w:pPr>
        <w:ind w:firstLine="709"/>
        <w:jc w:val="both"/>
        <w:rPr>
          <w:b/>
          <w:bCs/>
          <w:szCs w:val="28"/>
          <w:u w:val="single"/>
        </w:rPr>
      </w:pPr>
      <w:r w:rsidRPr="00111A07">
        <w:rPr>
          <w:b/>
          <w:bCs/>
          <w:szCs w:val="28"/>
          <w:u w:val="single"/>
        </w:rPr>
        <w:t>Астафьев В.В.:</w:t>
      </w:r>
    </w:p>
    <w:p w14:paraId="69094532" w14:textId="77777777" w:rsidR="004071C5" w:rsidRPr="00111A07" w:rsidRDefault="004071C5" w:rsidP="00111A07">
      <w:pPr>
        <w:ind w:firstLine="709"/>
        <w:jc w:val="both"/>
        <w:rPr>
          <w:bCs/>
          <w:szCs w:val="28"/>
        </w:rPr>
      </w:pPr>
      <w:r w:rsidRPr="00111A07">
        <w:rPr>
          <w:bCs/>
          <w:szCs w:val="28"/>
        </w:rPr>
        <w:t>Уважаемые коллеги!</w:t>
      </w:r>
    </w:p>
    <w:p w14:paraId="23B06C27" w14:textId="77777777" w:rsidR="004071C5" w:rsidRPr="00111A07" w:rsidRDefault="004071C5" w:rsidP="00111A07">
      <w:pPr>
        <w:ind w:firstLine="709"/>
        <w:jc w:val="both"/>
        <w:rPr>
          <w:rStyle w:val="fieldfield--name-titlefield--type-stringfield--label-hidden"/>
          <w:szCs w:val="28"/>
        </w:rPr>
      </w:pPr>
      <w:r w:rsidRPr="00111A07">
        <w:rPr>
          <w:bCs/>
          <w:szCs w:val="28"/>
        </w:rPr>
        <w:t xml:space="preserve">Слово предоставляется </w:t>
      </w:r>
      <w:r w:rsidRPr="00111A07">
        <w:rPr>
          <w:b/>
          <w:szCs w:val="28"/>
        </w:rPr>
        <w:t>Катренко Владимиру Семеновичу</w:t>
      </w:r>
      <w:r w:rsidRPr="00111A07">
        <w:rPr>
          <w:szCs w:val="28"/>
        </w:rPr>
        <w:t xml:space="preserve"> – заместителю председателя ПАО «Промсвязьбанк», - руководителю Блока аудита/контроля и корпоративной социальной ответственности ПАО «Промсвязьбанк» (опорный банк для предприятий оборонно-промышленного комплекса), члену Высшего совета партии «Единая Россия», председателю Союза МКСО с 2012 по 2017 год, председателю Совета Союза МКСО.</w:t>
      </w:r>
    </w:p>
    <w:p w14:paraId="4231D79B" w14:textId="77777777" w:rsidR="004071C5" w:rsidRPr="00111A07" w:rsidRDefault="004071C5" w:rsidP="00111A07">
      <w:pPr>
        <w:ind w:firstLine="709"/>
        <w:jc w:val="both"/>
        <w:rPr>
          <w:bCs/>
          <w:szCs w:val="28"/>
        </w:rPr>
      </w:pPr>
    </w:p>
    <w:p w14:paraId="0D291B12" w14:textId="77777777" w:rsidR="004071C5" w:rsidRPr="00111A07" w:rsidRDefault="004071C5" w:rsidP="00111A07">
      <w:pPr>
        <w:ind w:firstLine="709"/>
        <w:jc w:val="both"/>
        <w:rPr>
          <w:b/>
          <w:szCs w:val="28"/>
          <w:u w:val="single"/>
        </w:rPr>
      </w:pPr>
      <w:r w:rsidRPr="00111A07">
        <w:rPr>
          <w:b/>
          <w:bCs/>
          <w:szCs w:val="28"/>
          <w:u w:val="single"/>
        </w:rPr>
        <w:t>Астафьев В.В.:</w:t>
      </w:r>
    </w:p>
    <w:p w14:paraId="7D003922" w14:textId="77777777" w:rsidR="004071C5" w:rsidRPr="00111A07" w:rsidRDefault="004071C5" w:rsidP="00111A07">
      <w:pPr>
        <w:ind w:firstLine="709"/>
        <w:jc w:val="both"/>
        <w:rPr>
          <w:szCs w:val="28"/>
        </w:rPr>
      </w:pPr>
      <w:r w:rsidRPr="00111A07">
        <w:rPr>
          <w:szCs w:val="28"/>
        </w:rPr>
        <w:t>Спасибо.</w:t>
      </w:r>
    </w:p>
    <w:p w14:paraId="0C9CC504" w14:textId="77777777" w:rsidR="004071C5" w:rsidRPr="00111A07" w:rsidRDefault="004071C5" w:rsidP="00111A07">
      <w:pPr>
        <w:ind w:firstLine="709"/>
        <w:jc w:val="both"/>
        <w:rPr>
          <w:bCs/>
          <w:szCs w:val="28"/>
        </w:rPr>
      </w:pPr>
    </w:p>
    <w:p w14:paraId="753EE113" w14:textId="77777777" w:rsidR="004071C5" w:rsidRPr="00111A07" w:rsidRDefault="004071C5" w:rsidP="00111A07">
      <w:pPr>
        <w:ind w:firstLine="709"/>
        <w:jc w:val="both"/>
        <w:rPr>
          <w:b/>
          <w:bCs/>
          <w:szCs w:val="28"/>
          <w:u w:val="single"/>
        </w:rPr>
      </w:pPr>
      <w:r w:rsidRPr="00111A07">
        <w:rPr>
          <w:b/>
          <w:bCs/>
          <w:szCs w:val="28"/>
          <w:u w:val="single"/>
        </w:rPr>
        <w:t>Астафьев В.В.:</w:t>
      </w:r>
    </w:p>
    <w:p w14:paraId="084D7FB4" w14:textId="77777777" w:rsidR="004071C5" w:rsidRPr="00111A07" w:rsidRDefault="004071C5" w:rsidP="00111A07">
      <w:pPr>
        <w:ind w:firstLine="709"/>
        <w:rPr>
          <w:bCs/>
          <w:szCs w:val="28"/>
        </w:rPr>
      </w:pPr>
      <w:r w:rsidRPr="00111A07">
        <w:rPr>
          <w:bCs/>
          <w:szCs w:val="28"/>
        </w:rPr>
        <w:lastRenderedPageBreak/>
        <w:t>Уважаемые коллеги!</w:t>
      </w:r>
    </w:p>
    <w:p w14:paraId="2028E227" w14:textId="77777777" w:rsidR="004071C5" w:rsidRPr="00111A07" w:rsidRDefault="004071C5" w:rsidP="00111A07">
      <w:pPr>
        <w:ind w:firstLine="709"/>
        <w:jc w:val="both"/>
        <w:rPr>
          <w:bCs/>
          <w:szCs w:val="28"/>
        </w:rPr>
      </w:pPr>
      <w:r w:rsidRPr="00111A07">
        <w:rPr>
          <w:bCs/>
          <w:szCs w:val="28"/>
        </w:rPr>
        <w:t xml:space="preserve">Слово предоставляется </w:t>
      </w:r>
      <w:r w:rsidRPr="00111A07">
        <w:rPr>
          <w:b/>
          <w:bCs/>
          <w:szCs w:val="28"/>
        </w:rPr>
        <w:t xml:space="preserve">Можей Ирине Викторовне </w:t>
      </w:r>
      <w:r w:rsidRPr="00111A07">
        <w:rPr>
          <w:bCs/>
          <w:szCs w:val="28"/>
        </w:rPr>
        <w:t>– первому председателю Союза МКСО, бывшей на этом посту с 2002 по 2006 год, ветерану Союза МКСО.</w:t>
      </w:r>
    </w:p>
    <w:p w14:paraId="5B78A9C3" w14:textId="77777777" w:rsidR="004071C5" w:rsidRPr="00111A07" w:rsidRDefault="004071C5" w:rsidP="00111A07">
      <w:pPr>
        <w:ind w:firstLine="709"/>
        <w:jc w:val="both"/>
        <w:rPr>
          <w:bCs/>
          <w:szCs w:val="28"/>
        </w:rPr>
      </w:pPr>
    </w:p>
    <w:p w14:paraId="3F159580" w14:textId="77777777" w:rsidR="004071C5" w:rsidRPr="00111A07" w:rsidRDefault="004071C5" w:rsidP="00111A07">
      <w:pPr>
        <w:ind w:firstLine="709"/>
        <w:jc w:val="both"/>
        <w:rPr>
          <w:b/>
          <w:szCs w:val="28"/>
          <w:u w:val="single"/>
        </w:rPr>
      </w:pPr>
      <w:r w:rsidRPr="00111A07">
        <w:rPr>
          <w:b/>
          <w:bCs/>
          <w:szCs w:val="28"/>
          <w:u w:val="single"/>
        </w:rPr>
        <w:t>Астафьев В.В.:</w:t>
      </w:r>
    </w:p>
    <w:p w14:paraId="3A152C69" w14:textId="77777777" w:rsidR="004071C5" w:rsidRPr="00111A07" w:rsidRDefault="004071C5" w:rsidP="00111A07">
      <w:pPr>
        <w:ind w:firstLine="709"/>
        <w:jc w:val="both"/>
        <w:rPr>
          <w:szCs w:val="28"/>
        </w:rPr>
      </w:pPr>
      <w:r w:rsidRPr="00111A07">
        <w:rPr>
          <w:szCs w:val="28"/>
        </w:rPr>
        <w:t>Спасибо.</w:t>
      </w:r>
    </w:p>
    <w:p w14:paraId="59559AF9" w14:textId="77777777" w:rsidR="004071C5" w:rsidRPr="00111A07" w:rsidRDefault="004071C5" w:rsidP="00111A07">
      <w:pPr>
        <w:ind w:firstLine="709"/>
        <w:jc w:val="both"/>
        <w:rPr>
          <w:bCs/>
          <w:szCs w:val="28"/>
        </w:rPr>
      </w:pPr>
    </w:p>
    <w:p w14:paraId="442732B3" w14:textId="77777777" w:rsidR="004071C5" w:rsidRPr="00111A07" w:rsidRDefault="004071C5" w:rsidP="00111A07">
      <w:pPr>
        <w:ind w:firstLine="709"/>
        <w:jc w:val="both"/>
        <w:rPr>
          <w:b/>
          <w:szCs w:val="28"/>
          <w:u w:val="single"/>
        </w:rPr>
      </w:pPr>
      <w:r w:rsidRPr="00111A07">
        <w:rPr>
          <w:b/>
          <w:bCs/>
          <w:szCs w:val="28"/>
          <w:u w:val="single"/>
        </w:rPr>
        <w:t>Астафьев В.В.:</w:t>
      </w:r>
    </w:p>
    <w:p w14:paraId="2ED0DA9D" w14:textId="77777777" w:rsidR="004071C5" w:rsidRPr="00111A07" w:rsidRDefault="004071C5" w:rsidP="00111A07">
      <w:pPr>
        <w:ind w:firstLine="709"/>
        <w:jc w:val="both"/>
        <w:rPr>
          <w:bCs/>
          <w:szCs w:val="28"/>
        </w:rPr>
      </w:pPr>
      <w:r w:rsidRPr="00111A07">
        <w:rPr>
          <w:b/>
          <w:bCs/>
          <w:szCs w:val="28"/>
        </w:rPr>
        <w:t>Уважаемые коллеги!</w:t>
      </w:r>
      <w:r w:rsidRPr="00111A07">
        <w:rPr>
          <w:bCs/>
          <w:szCs w:val="28"/>
        </w:rPr>
        <w:t xml:space="preserve"> Мы благодарны за слова, высказанные в адрес Союза муниципальных контрольно-счетных органов.</w:t>
      </w:r>
    </w:p>
    <w:p w14:paraId="1D5F8DDB" w14:textId="77777777" w:rsidR="004071C5" w:rsidRPr="00111A07" w:rsidRDefault="004071C5" w:rsidP="00111A07">
      <w:pPr>
        <w:ind w:firstLine="709"/>
        <w:jc w:val="both"/>
        <w:rPr>
          <w:bCs/>
          <w:szCs w:val="28"/>
        </w:rPr>
      </w:pPr>
    </w:p>
    <w:p w14:paraId="75D1D5B5" w14:textId="77777777" w:rsidR="004071C5" w:rsidRPr="00111A07" w:rsidRDefault="004071C5" w:rsidP="00111A07">
      <w:pPr>
        <w:ind w:firstLine="709"/>
        <w:jc w:val="both"/>
        <w:rPr>
          <w:bCs/>
          <w:szCs w:val="28"/>
        </w:rPr>
      </w:pPr>
      <w:r w:rsidRPr="00111A07">
        <w:rPr>
          <w:b/>
          <w:szCs w:val="28"/>
        </w:rPr>
        <w:t>Разрешите мне по поручению Президиума вручить награды Союза МКСО ветеранам Союза МКСО:</w:t>
      </w:r>
    </w:p>
    <w:p w14:paraId="0E008814" w14:textId="77777777" w:rsidR="004071C5" w:rsidRPr="00111A07" w:rsidRDefault="004071C5" w:rsidP="00111A07">
      <w:pPr>
        <w:ind w:firstLine="709"/>
        <w:jc w:val="both"/>
        <w:rPr>
          <w:bCs/>
          <w:szCs w:val="28"/>
        </w:rPr>
      </w:pPr>
    </w:p>
    <w:p w14:paraId="45711C8A" w14:textId="77777777" w:rsidR="004071C5" w:rsidRPr="00111A07" w:rsidRDefault="004071C5" w:rsidP="00111A07">
      <w:pPr>
        <w:ind w:firstLine="709"/>
        <w:jc w:val="both"/>
        <w:rPr>
          <w:b/>
          <w:bCs/>
          <w:szCs w:val="28"/>
          <w:u w:val="single"/>
        </w:rPr>
      </w:pPr>
      <w:r w:rsidRPr="00111A07">
        <w:rPr>
          <w:b/>
          <w:bCs/>
          <w:szCs w:val="28"/>
          <w:u w:val="single"/>
        </w:rPr>
        <w:t>Батуева М.Ф.:</w:t>
      </w:r>
    </w:p>
    <w:p w14:paraId="1F60B998" w14:textId="77777777" w:rsidR="004071C5" w:rsidRPr="00111A07" w:rsidRDefault="004071C5" w:rsidP="00111A07">
      <w:pPr>
        <w:shd w:val="clear" w:color="auto" w:fill="FFFFFF"/>
        <w:ind w:firstLine="709"/>
        <w:jc w:val="both"/>
        <w:rPr>
          <w:b/>
          <w:szCs w:val="28"/>
        </w:rPr>
      </w:pPr>
      <w:r w:rsidRPr="00111A07">
        <w:rPr>
          <w:szCs w:val="28"/>
        </w:rPr>
        <w:t>За большой вклад в становление и развитие муниципального финансового контроля в Российской Федерации от имени Союза муниципальных контрольно-счетных органов</w:t>
      </w:r>
      <w:r w:rsidRPr="00111A07">
        <w:rPr>
          <w:b/>
          <w:szCs w:val="28"/>
        </w:rPr>
        <w:t xml:space="preserve"> </w:t>
      </w:r>
      <w:r w:rsidRPr="00111A07">
        <w:rPr>
          <w:b/>
          <w:szCs w:val="28"/>
          <w:u w:val="single"/>
        </w:rPr>
        <w:t>Почетной грамотой Союза МКСО</w:t>
      </w:r>
      <w:r w:rsidRPr="00111A07">
        <w:rPr>
          <w:b/>
          <w:szCs w:val="28"/>
        </w:rPr>
        <w:t xml:space="preserve"> награждается:</w:t>
      </w:r>
    </w:p>
    <w:p w14:paraId="5CBCBF6E" w14:textId="77777777" w:rsidR="004071C5" w:rsidRPr="00111A07" w:rsidRDefault="004071C5" w:rsidP="00111A07">
      <w:pPr>
        <w:ind w:firstLine="709"/>
        <w:jc w:val="both"/>
        <w:rPr>
          <w:bCs/>
          <w:szCs w:val="28"/>
        </w:rPr>
      </w:pPr>
    </w:p>
    <w:p w14:paraId="5008B62D" w14:textId="77777777" w:rsidR="004071C5" w:rsidRPr="00111A07" w:rsidRDefault="004071C5" w:rsidP="00111A07">
      <w:pPr>
        <w:ind w:firstLine="709"/>
        <w:jc w:val="both"/>
        <w:rPr>
          <w:szCs w:val="28"/>
          <w:lang w:eastAsia="ru-RU"/>
        </w:rPr>
      </w:pPr>
      <w:r w:rsidRPr="00111A07">
        <w:rPr>
          <w:b/>
          <w:szCs w:val="28"/>
          <w:lang w:eastAsia="ru-RU"/>
        </w:rPr>
        <w:t>Катренко Владимир Семенович</w:t>
      </w:r>
      <w:r w:rsidRPr="00111A07">
        <w:rPr>
          <w:szCs w:val="28"/>
          <w:lang w:eastAsia="ru-RU"/>
        </w:rPr>
        <w:t xml:space="preserve"> – председатель Союза МКСО в период с 2012 по 2017 год, председатель Совета Союза МКСО.</w:t>
      </w:r>
    </w:p>
    <w:p w14:paraId="7941C6AB" w14:textId="77777777" w:rsidR="004071C5" w:rsidRPr="00111A07" w:rsidRDefault="004071C5" w:rsidP="00111A07">
      <w:pPr>
        <w:shd w:val="clear" w:color="auto" w:fill="FFFFFF"/>
        <w:ind w:firstLine="709"/>
        <w:jc w:val="both"/>
        <w:rPr>
          <w:szCs w:val="28"/>
        </w:rPr>
      </w:pPr>
      <w:r w:rsidRPr="00111A07">
        <w:rPr>
          <w:i/>
          <w:szCs w:val="28"/>
        </w:rPr>
        <w:t>(Астафьев В.В. вручает Почетную грамоту Союза МКСО, фотографирование).</w:t>
      </w:r>
    </w:p>
    <w:p w14:paraId="6B6F84A8" w14:textId="77777777" w:rsidR="004071C5" w:rsidRPr="00111A07" w:rsidRDefault="004071C5" w:rsidP="00111A07">
      <w:pPr>
        <w:ind w:firstLine="709"/>
        <w:jc w:val="both"/>
        <w:rPr>
          <w:bCs/>
          <w:szCs w:val="28"/>
        </w:rPr>
      </w:pPr>
    </w:p>
    <w:p w14:paraId="304108A9" w14:textId="77777777" w:rsidR="004071C5" w:rsidRPr="00111A07" w:rsidRDefault="004071C5" w:rsidP="00111A07">
      <w:pPr>
        <w:ind w:firstLine="709"/>
        <w:jc w:val="both"/>
        <w:rPr>
          <w:bCs/>
          <w:szCs w:val="28"/>
        </w:rPr>
      </w:pPr>
      <w:r w:rsidRPr="00111A07">
        <w:rPr>
          <w:b/>
          <w:bCs/>
          <w:szCs w:val="28"/>
        </w:rPr>
        <w:t xml:space="preserve">Можей Ирина Викторовна </w:t>
      </w:r>
      <w:r w:rsidRPr="00111A07">
        <w:rPr>
          <w:bCs/>
          <w:szCs w:val="28"/>
        </w:rPr>
        <w:t>– первый председатель Союза МКСО, бывшая на этом посту с 2002 по 2006 год, ветеран Союза МКСО.</w:t>
      </w:r>
    </w:p>
    <w:p w14:paraId="49F5F6F6" w14:textId="77777777" w:rsidR="004071C5" w:rsidRPr="00111A07" w:rsidRDefault="004071C5" w:rsidP="00111A07">
      <w:pPr>
        <w:shd w:val="clear" w:color="auto" w:fill="FFFFFF"/>
        <w:ind w:firstLine="709"/>
        <w:jc w:val="both"/>
        <w:rPr>
          <w:szCs w:val="28"/>
        </w:rPr>
      </w:pPr>
      <w:r w:rsidRPr="00111A07">
        <w:rPr>
          <w:i/>
          <w:szCs w:val="28"/>
        </w:rPr>
        <w:t>(Астафьев В.В. вручает Почетную грамоту Союза МКСО, фотографирование).</w:t>
      </w:r>
    </w:p>
    <w:p w14:paraId="7C1024B7" w14:textId="77777777" w:rsidR="004071C5" w:rsidRPr="00111A07" w:rsidRDefault="004071C5" w:rsidP="00111A07">
      <w:pPr>
        <w:ind w:firstLine="709"/>
        <w:jc w:val="both"/>
        <w:rPr>
          <w:bCs/>
          <w:szCs w:val="28"/>
          <w:highlight w:val="yellow"/>
        </w:rPr>
      </w:pPr>
    </w:p>
    <w:p w14:paraId="125D6929" w14:textId="77777777" w:rsidR="004071C5" w:rsidRPr="00111A07" w:rsidRDefault="00107DD9" w:rsidP="00111A07">
      <w:pPr>
        <w:ind w:firstLine="709"/>
        <w:jc w:val="both"/>
        <w:rPr>
          <w:b/>
          <w:szCs w:val="28"/>
          <w:u w:val="single"/>
        </w:rPr>
      </w:pPr>
      <w:r w:rsidRPr="00111A07">
        <w:rPr>
          <w:b/>
          <w:bCs/>
          <w:szCs w:val="28"/>
          <w:u w:val="single"/>
        </w:rPr>
        <w:t>Астафьев В.В.:</w:t>
      </w:r>
    </w:p>
    <w:p w14:paraId="2497F3EE" w14:textId="77777777" w:rsidR="004071C5" w:rsidRPr="00111A07" w:rsidRDefault="004071C5" w:rsidP="00111A07">
      <w:pPr>
        <w:ind w:firstLine="709"/>
        <w:jc w:val="both"/>
        <w:rPr>
          <w:szCs w:val="28"/>
        </w:rPr>
      </w:pPr>
    </w:p>
    <w:p w14:paraId="7475C77A" w14:textId="77777777" w:rsidR="004071C5" w:rsidRPr="00111A07" w:rsidRDefault="004071C5" w:rsidP="00111A07">
      <w:pPr>
        <w:ind w:firstLine="709"/>
        <w:jc w:val="both"/>
        <w:rPr>
          <w:szCs w:val="28"/>
        </w:rPr>
      </w:pPr>
      <w:r w:rsidRPr="00111A07">
        <w:rPr>
          <w:szCs w:val="28"/>
        </w:rPr>
        <w:t>Уважаемые коллеги!</w:t>
      </w:r>
    </w:p>
    <w:p w14:paraId="6572813D" w14:textId="77777777" w:rsidR="000F5303" w:rsidRPr="00111A07" w:rsidRDefault="004071C5" w:rsidP="00111A07">
      <w:pPr>
        <w:ind w:firstLine="709"/>
        <w:jc w:val="both"/>
        <w:rPr>
          <w:szCs w:val="28"/>
        </w:rPr>
      </w:pPr>
      <w:r w:rsidRPr="00111A07">
        <w:rPr>
          <w:szCs w:val="28"/>
        </w:rPr>
        <w:t xml:space="preserve">Продолжим нашу работу. </w:t>
      </w:r>
    </w:p>
    <w:p w14:paraId="74D4ECFB" w14:textId="77777777" w:rsidR="000F5303" w:rsidRPr="00111A07" w:rsidRDefault="000F5303" w:rsidP="00111A07">
      <w:pPr>
        <w:ind w:firstLine="709"/>
        <w:jc w:val="both"/>
        <w:rPr>
          <w:szCs w:val="28"/>
        </w:rPr>
      </w:pPr>
    </w:p>
    <w:p w14:paraId="279441A3" w14:textId="77777777" w:rsidR="00786DE5" w:rsidRPr="00111A07" w:rsidRDefault="002D5DCD" w:rsidP="00111A07">
      <w:pPr>
        <w:ind w:firstLine="709"/>
        <w:jc w:val="both"/>
        <w:rPr>
          <w:szCs w:val="28"/>
        </w:rPr>
      </w:pPr>
      <w:r w:rsidRPr="00111A07">
        <w:rPr>
          <w:szCs w:val="28"/>
        </w:rPr>
        <w:t xml:space="preserve">В Президиум поступил протокол Счетной комиссии об избрании председателя и секретаря комиссии. Для оглашения протокола слово предоставляется </w:t>
      </w:r>
      <w:r w:rsidRPr="00111A07">
        <w:rPr>
          <w:b/>
          <w:szCs w:val="28"/>
        </w:rPr>
        <w:t>Ярошуку Иосифу Францевичу</w:t>
      </w:r>
      <w:r w:rsidRPr="00111A07">
        <w:rPr>
          <w:szCs w:val="28"/>
        </w:rPr>
        <w:t xml:space="preserve"> – председателю Контрольно-счетной палаты Таймырского Долгано-Ненецкого муниципального района. </w:t>
      </w:r>
    </w:p>
    <w:p w14:paraId="7DA6C5C8" w14:textId="77777777" w:rsidR="002D5DCD" w:rsidRPr="00111A07" w:rsidRDefault="002D5DCD" w:rsidP="00111A07">
      <w:pPr>
        <w:ind w:firstLine="709"/>
        <w:jc w:val="both"/>
        <w:rPr>
          <w:b/>
          <w:szCs w:val="28"/>
        </w:rPr>
      </w:pPr>
    </w:p>
    <w:p w14:paraId="01FE7302" w14:textId="77777777" w:rsidR="00537A95" w:rsidRPr="00111A07" w:rsidRDefault="00537A95" w:rsidP="00111A07">
      <w:pPr>
        <w:ind w:firstLine="709"/>
        <w:jc w:val="both"/>
        <w:rPr>
          <w:b/>
          <w:szCs w:val="28"/>
          <w:u w:val="single"/>
        </w:rPr>
      </w:pPr>
      <w:r w:rsidRPr="00111A07">
        <w:rPr>
          <w:b/>
          <w:bCs/>
          <w:szCs w:val="28"/>
          <w:u w:val="single"/>
        </w:rPr>
        <w:t>Астафьев В.В.:</w:t>
      </w:r>
    </w:p>
    <w:p w14:paraId="198ED631" w14:textId="77777777" w:rsidR="00ED0494" w:rsidRPr="00111A07" w:rsidRDefault="001B6BF0" w:rsidP="00111A07">
      <w:pPr>
        <w:ind w:firstLine="709"/>
        <w:jc w:val="both"/>
        <w:rPr>
          <w:szCs w:val="28"/>
        </w:rPr>
      </w:pPr>
      <w:r w:rsidRPr="00111A07">
        <w:rPr>
          <w:szCs w:val="28"/>
        </w:rPr>
        <w:t xml:space="preserve">Коллеги! </w:t>
      </w:r>
      <w:r w:rsidR="00537A95" w:rsidRPr="00111A07">
        <w:rPr>
          <w:szCs w:val="28"/>
        </w:rPr>
        <w:t xml:space="preserve">Нет возражений? </w:t>
      </w:r>
    </w:p>
    <w:p w14:paraId="17BBCDB4" w14:textId="77777777" w:rsidR="00537A95" w:rsidRPr="00111A07" w:rsidRDefault="00537A95" w:rsidP="00111A07">
      <w:pPr>
        <w:ind w:firstLine="709"/>
        <w:jc w:val="both"/>
        <w:rPr>
          <w:szCs w:val="28"/>
        </w:rPr>
      </w:pPr>
      <w:r w:rsidRPr="00111A07">
        <w:rPr>
          <w:szCs w:val="28"/>
        </w:rPr>
        <w:t>Протокол утвер</w:t>
      </w:r>
      <w:r w:rsidR="00887753" w:rsidRPr="00111A07">
        <w:rPr>
          <w:szCs w:val="28"/>
        </w:rPr>
        <w:t>жден</w:t>
      </w:r>
      <w:r w:rsidRPr="00111A07">
        <w:rPr>
          <w:szCs w:val="28"/>
        </w:rPr>
        <w:t xml:space="preserve">. </w:t>
      </w:r>
    </w:p>
    <w:p w14:paraId="1ACF29D7" w14:textId="77777777" w:rsidR="00537A95" w:rsidRPr="00111A07" w:rsidRDefault="00537A95" w:rsidP="00111A07">
      <w:pPr>
        <w:ind w:firstLine="709"/>
        <w:jc w:val="both"/>
        <w:rPr>
          <w:b/>
          <w:szCs w:val="28"/>
        </w:rPr>
      </w:pPr>
    </w:p>
    <w:p w14:paraId="1884E078" w14:textId="77777777" w:rsidR="00DF6ABA" w:rsidRPr="00111A07" w:rsidRDefault="00DF6ABA" w:rsidP="00111A07">
      <w:pPr>
        <w:ind w:firstLine="709"/>
        <w:jc w:val="both"/>
        <w:rPr>
          <w:b/>
          <w:szCs w:val="28"/>
          <w:u w:val="single"/>
        </w:rPr>
      </w:pPr>
      <w:r w:rsidRPr="00111A07">
        <w:rPr>
          <w:b/>
          <w:bCs/>
          <w:szCs w:val="28"/>
          <w:u w:val="single"/>
        </w:rPr>
        <w:t>Астафьев В.В.:</w:t>
      </w:r>
    </w:p>
    <w:p w14:paraId="3CA41A62" w14:textId="77777777" w:rsidR="000F5303" w:rsidRPr="00111A07" w:rsidRDefault="000F5303" w:rsidP="00111A07">
      <w:pPr>
        <w:ind w:firstLine="709"/>
        <w:jc w:val="both"/>
        <w:rPr>
          <w:szCs w:val="28"/>
        </w:rPr>
      </w:pPr>
      <w:r w:rsidRPr="00111A07">
        <w:rPr>
          <w:b/>
          <w:szCs w:val="28"/>
        </w:rPr>
        <w:lastRenderedPageBreak/>
        <w:t>Вопрос № 1</w:t>
      </w:r>
      <w:r w:rsidRPr="00111A07">
        <w:rPr>
          <w:szCs w:val="28"/>
        </w:rPr>
        <w:t xml:space="preserve">. </w:t>
      </w:r>
      <w:r w:rsidRPr="00111A07">
        <w:rPr>
          <w:b/>
          <w:szCs w:val="28"/>
        </w:rPr>
        <w:t>Об утверждении повестки Общего собрания членов Союза МКСО</w:t>
      </w:r>
    </w:p>
    <w:p w14:paraId="7E9503AE" w14:textId="77777777" w:rsidR="004071C5" w:rsidRPr="00111A07" w:rsidRDefault="00993FA2" w:rsidP="00111A07">
      <w:pPr>
        <w:ind w:firstLine="709"/>
        <w:jc w:val="both"/>
        <w:rPr>
          <w:szCs w:val="28"/>
        </w:rPr>
      </w:pPr>
      <w:r w:rsidRPr="00111A07">
        <w:rPr>
          <w:szCs w:val="28"/>
        </w:rPr>
        <w:t>На ваше решение выносится следующая повестка Общего собрания.</w:t>
      </w:r>
    </w:p>
    <w:p w14:paraId="35BB217F" w14:textId="77777777" w:rsidR="00993FA2" w:rsidRPr="00111A07" w:rsidRDefault="00993FA2" w:rsidP="00111A07">
      <w:pPr>
        <w:numPr>
          <w:ilvl w:val="0"/>
          <w:numId w:val="15"/>
        </w:numPr>
        <w:ind w:left="0" w:firstLine="709"/>
        <w:jc w:val="both"/>
        <w:rPr>
          <w:szCs w:val="28"/>
        </w:rPr>
      </w:pPr>
      <w:r w:rsidRPr="00111A07">
        <w:rPr>
          <w:szCs w:val="28"/>
        </w:rPr>
        <w:t xml:space="preserve">Об утверждении повестки Общего собрания членов Союза МКСО. </w:t>
      </w:r>
    </w:p>
    <w:p w14:paraId="6700E591" w14:textId="77777777" w:rsidR="00993FA2" w:rsidRPr="00111A07" w:rsidRDefault="00993FA2" w:rsidP="00111A07">
      <w:pPr>
        <w:numPr>
          <w:ilvl w:val="0"/>
          <w:numId w:val="15"/>
        </w:numPr>
        <w:ind w:left="0" w:firstLine="709"/>
        <w:jc w:val="both"/>
        <w:rPr>
          <w:szCs w:val="28"/>
        </w:rPr>
      </w:pPr>
      <w:r w:rsidRPr="00111A07">
        <w:rPr>
          <w:szCs w:val="28"/>
        </w:rPr>
        <w:t>Основные итоги и перспективные задачи внешнего муниципального финансового контроля.</w:t>
      </w:r>
    </w:p>
    <w:p w14:paraId="2873E31D" w14:textId="77777777" w:rsidR="00993FA2" w:rsidRPr="00111A07" w:rsidRDefault="00993FA2" w:rsidP="00111A07">
      <w:pPr>
        <w:numPr>
          <w:ilvl w:val="0"/>
          <w:numId w:val="15"/>
        </w:numPr>
        <w:ind w:left="0" w:firstLine="709"/>
        <w:jc w:val="both"/>
        <w:rPr>
          <w:szCs w:val="28"/>
        </w:rPr>
      </w:pPr>
      <w:r w:rsidRPr="00111A07">
        <w:rPr>
          <w:szCs w:val="28"/>
        </w:rPr>
        <w:t>Об утверждении Отчета о работе Союза МКСО за 2021 год.</w:t>
      </w:r>
    </w:p>
    <w:p w14:paraId="00DC978C" w14:textId="77777777" w:rsidR="00993FA2" w:rsidRPr="00111A07" w:rsidRDefault="00993FA2" w:rsidP="00111A07">
      <w:pPr>
        <w:numPr>
          <w:ilvl w:val="0"/>
          <w:numId w:val="15"/>
        </w:numPr>
        <w:ind w:left="0" w:firstLine="709"/>
        <w:jc w:val="both"/>
        <w:rPr>
          <w:szCs w:val="28"/>
        </w:rPr>
      </w:pPr>
      <w:r w:rsidRPr="00111A07">
        <w:rPr>
          <w:szCs w:val="28"/>
        </w:rPr>
        <w:t>Об утверждении годового Отчета о работе Ревизионной комиссии Союза МКСО в 2021 году и заключения Ревизионной комиссии Союза МКСО.</w:t>
      </w:r>
    </w:p>
    <w:p w14:paraId="29AE7854" w14:textId="77777777" w:rsidR="00993FA2" w:rsidRPr="00111A07" w:rsidRDefault="00993FA2" w:rsidP="00111A07">
      <w:pPr>
        <w:numPr>
          <w:ilvl w:val="0"/>
          <w:numId w:val="15"/>
        </w:numPr>
        <w:ind w:left="0" w:firstLine="709"/>
        <w:jc w:val="both"/>
        <w:rPr>
          <w:szCs w:val="28"/>
        </w:rPr>
      </w:pPr>
      <w:r w:rsidRPr="00111A07">
        <w:rPr>
          <w:szCs w:val="28"/>
        </w:rPr>
        <w:t>Утверждение годовой бухгалтерской отчетности Союза МКСО за 2021 год.</w:t>
      </w:r>
    </w:p>
    <w:p w14:paraId="254AF746" w14:textId="77777777" w:rsidR="00993FA2" w:rsidRPr="00111A07" w:rsidRDefault="00993FA2" w:rsidP="00111A07">
      <w:pPr>
        <w:numPr>
          <w:ilvl w:val="0"/>
          <w:numId w:val="15"/>
        </w:numPr>
        <w:ind w:left="0" w:firstLine="709"/>
        <w:jc w:val="both"/>
        <w:rPr>
          <w:szCs w:val="28"/>
        </w:rPr>
      </w:pPr>
      <w:r w:rsidRPr="00111A07">
        <w:rPr>
          <w:szCs w:val="28"/>
        </w:rPr>
        <w:t>О председателе Союза МКСО.</w:t>
      </w:r>
    </w:p>
    <w:p w14:paraId="47FD05B8" w14:textId="77777777" w:rsidR="00985C17" w:rsidRPr="00111A07" w:rsidRDefault="00993FA2" w:rsidP="00111A07">
      <w:pPr>
        <w:numPr>
          <w:ilvl w:val="0"/>
          <w:numId w:val="15"/>
        </w:numPr>
        <w:ind w:left="0" w:firstLine="709"/>
        <w:jc w:val="both"/>
        <w:rPr>
          <w:szCs w:val="28"/>
        </w:rPr>
      </w:pPr>
      <w:r w:rsidRPr="00111A07">
        <w:rPr>
          <w:szCs w:val="28"/>
        </w:rPr>
        <w:t xml:space="preserve">О </w:t>
      </w:r>
      <w:r w:rsidR="00FF18D7" w:rsidRPr="00111A07">
        <w:rPr>
          <w:szCs w:val="28"/>
        </w:rPr>
        <w:t>з</w:t>
      </w:r>
      <w:r w:rsidR="00985C17" w:rsidRPr="00111A07">
        <w:rPr>
          <w:szCs w:val="28"/>
        </w:rPr>
        <w:t>аместителе председателя Союза МКСО.</w:t>
      </w:r>
    </w:p>
    <w:p w14:paraId="50D13866" w14:textId="77777777" w:rsidR="00993FA2" w:rsidRPr="00111A07" w:rsidRDefault="00985C17" w:rsidP="00111A07">
      <w:pPr>
        <w:numPr>
          <w:ilvl w:val="0"/>
          <w:numId w:val="15"/>
        </w:numPr>
        <w:ind w:left="0" w:firstLine="709"/>
        <w:jc w:val="both"/>
        <w:rPr>
          <w:szCs w:val="28"/>
        </w:rPr>
      </w:pPr>
      <w:r w:rsidRPr="00111A07">
        <w:rPr>
          <w:szCs w:val="28"/>
        </w:rPr>
        <w:t>О составе</w:t>
      </w:r>
      <w:r w:rsidR="00FF18D7" w:rsidRPr="00111A07">
        <w:rPr>
          <w:szCs w:val="28"/>
        </w:rPr>
        <w:t xml:space="preserve"> Президиума</w:t>
      </w:r>
      <w:r w:rsidR="00993FA2" w:rsidRPr="00111A07">
        <w:rPr>
          <w:szCs w:val="28"/>
        </w:rPr>
        <w:t>.</w:t>
      </w:r>
    </w:p>
    <w:p w14:paraId="056D8D68" w14:textId="77777777" w:rsidR="00985C17" w:rsidRPr="00111A07" w:rsidRDefault="00985C17" w:rsidP="00111A07">
      <w:pPr>
        <w:numPr>
          <w:ilvl w:val="0"/>
          <w:numId w:val="15"/>
        </w:numPr>
        <w:ind w:left="0" w:firstLine="709"/>
        <w:jc w:val="both"/>
        <w:rPr>
          <w:szCs w:val="28"/>
        </w:rPr>
      </w:pPr>
      <w:r w:rsidRPr="00111A07">
        <w:rPr>
          <w:szCs w:val="28"/>
        </w:rPr>
        <w:t>Разное.</w:t>
      </w:r>
    </w:p>
    <w:p w14:paraId="56D674EB" w14:textId="77777777" w:rsidR="00155BEC" w:rsidRPr="00111A07" w:rsidRDefault="00155BEC" w:rsidP="00111A07">
      <w:pPr>
        <w:jc w:val="both"/>
        <w:rPr>
          <w:b/>
          <w:bCs/>
          <w:szCs w:val="28"/>
          <w:u w:val="single"/>
        </w:rPr>
      </w:pPr>
    </w:p>
    <w:p w14:paraId="7C5046AA" w14:textId="77777777" w:rsidR="00965B1F" w:rsidRPr="00111A07" w:rsidRDefault="00965B1F" w:rsidP="00111A07">
      <w:pPr>
        <w:jc w:val="both"/>
        <w:rPr>
          <w:szCs w:val="28"/>
        </w:rPr>
      </w:pPr>
      <w:r w:rsidRPr="00111A07">
        <w:rPr>
          <w:b/>
          <w:bCs/>
          <w:szCs w:val="28"/>
          <w:u w:val="single"/>
        </w:rPr>
        <w:t>Астафьев В.В.:</w:t>
      </w:r>
    </w:p>
    <w:p w14:paraId="2EB3EC28" w14:textId="77777777" w:rsidR="00E9176A" w:rsidRPr="00111A07" w:rsidRDefault="00965B1F" w:rsidP="00111A07">
      <w:pPr>
        <w:ind w:firstLine="709"/>
        <w:jc w:val="both"/>
        <w:rPr>
          <w:szCs w:val="28"/>
        </w:rPr>
      </w:pPr>
      <w:r w:rsidRPr="00111A07">
        <w:rPr>
          <w:szCs w:val="28"/>
        </w:rPr>
        <w:t xml:space="preserve">По повестке дня возражений нет? </w:t>
      </w:r>
    </w:p>
    <w:p w14:paraId="477792DF" w14:textId="77777777" w:rsidR="00993FA2" w:rsidRPr="00111A07" w:rsidRDefault="00965B1F" w:rsidP="00111A07">
      <w:pPr>
        <w:ind w:firstLine="709"/>
        <w:jc w:val="both"/>
        <w:rPr>
          <w:szCs w:val="28"/>
        </w:rPr>
      </w:pPr>
      <w:r w:rsidRPr="00111A07">
        <w:rPr>
          <w:szCs w:val="28"/>
        </w:rPr>
        <w:t xml:space="preserve">Принимается. </w:t>
      </w:r>
    </w:p>
    <w:p w14:paraId="514A54C5" w14:textId="77777777" w:rsidR="004071C5" w:rsidRPr="00111A07" w:rsidRDefault="004071C5" w:rsidP="00111A07">
      <w:pPr>
        <w:ind w:firstLine="709"/>
        <w:jc w:val="both"/>
        <w:rPr>
          <w:szCs w:val="28"/>
        </w:rPr>
      </w:pPr>
    </w:p>
    <w:p w14:paraId="2BA2E8A7" w14:textId="77777777" w:rsidR="000F5303" w:rsidRPr="00111A07" w:rsidRDefault="000F5303" w:rsidP="00111A07">
      <w:pPr>
        <w:ind w:firstLine="709"/>
        <w:jc w:val="both"/>
        <w:rPr>
          <w:b/>
          <w:szCs w:val="28"/>
          <w:u w:val="single"/>
        </w:rPr>
      </w:pPr>
      <w:r w:rsidRPr="00111A07">
        <w:rPr>
          <w:b/>
          <w:szCs w:val="28"/>
          <w:u w:val="single"/>
        </w:rPr>
        <w:t>Батуева М.Ф.:</w:t>
      </w:r>
    </w:p>
    <w:p w14:paraId="23C41567" w14:textId="77777777" w:rsidR="004071C5" w:rsidRPr="00111A07" w:rsidRDefault="004071C5" w:rsidP="00111A07">
      <w:pPr>
        <w:ind w:firstLine="709"/>
        <w:jc w:val="both"/>
        <w:rPr>
          <w:b/>
          <w:szCs w:val="28"/>
        </w:rPr>
      </w:pPr>
      <w:r w:rsidRPr="00111A07">
        <w:rPr>
          <w:b/>
          <w:szCs w:val="28"/>
        </w:rPr>
        <w:t>Вопрос № </w:t>
      </w:r>
      <w:r w:rsidR="000F5303" w:rsidRPr="00111A07">
        <w:rPr>
          <w:b/>
          <w:szCs w:val="28"/>
        </w:rPr>
        <w:t>2</w:t>
      </w:r>
      <w:r w:rsidRPr="00111A07">
        <w:rPr>
          <w:b/>
          <w:szCs w:val="28"/>
        </w:rPr>
        <w:t>. </w:t>
      </w:r>
      <w:r w:rsidRPr="00111A07">
        <w:rPr>
          <w:b/>
          <w:bCs/>
          <w:spacing w:val="-3"/>
          <w:szCs w:val="28"/>
        </w:rPr>
        <w:t>Основные итоги и перспективные задачи внешнего муниципального финансового контроля.</w:t>
      </w:r>
    </w:p>
    <w:p w14:paraId="3475D5E1" w14:textId="77777777" w:rsidR="004071C5" w:rsidRPr="00111A07" w:rsidRDefault="004071C5" w:rsidP="00111A07">
      <w:pPr>
        <w:ind w:firstLine="709"/>
        <w:jc w:val="both"/>
        <w:rPr>
          <w:szCs w:val="28"/>
        </w:rPr>
      </w:pPr>
    </w:p>
    <w:p w14:paraId="279ADAD4" w14:textId="77777777" w:rsidR="004071C5" w:rsidRPr="00111A07" w:rsidRDefault="004071C5" w:rsidP="00111A07">
      <w:pPr>
        <w:ind w:firstLine="709"/>
        <w:jc w:val="both"/>
        <w:rPr>
          <w:szCs w:val="28"/>
        </w:rPr>
      </w:pPr>
      <w:r w:rsidRPr="00111A07">
        <w:rPr>
          <w:szCs w:val="28"/>
        </w:rPr>
        <w:t>Слово для доклада «</w:t>
      </w:r>
      <w:r w:rsidRPr="00111A07">
        <w:rPr>
          <w:b/>
          <w:bCs/>
          <w:spacing w:val="-3"/>
          <w:szCs w:val="28"/>
        </w:rPr>
        <w:t xml:space="preserve">Основные итоги и перспективные задачи внешнего муниципального финансового контроля» </w:t>
      </w:r>
      <w:r w:rsidRPr="00111A07">
        <w:rPr>
          <w:bCs/>
          <w:spacing w:val="-3"/>
          <w:szCs w:val="28"/>
        </w:rPr>
        <w:t xml:space="preserve">предоставляется </w:t>
      </w:r>
      <w:r w:rsidR="008D0423" w:rsidRPr="00111A07">
        <w:rPr>
          <w:b/>
          <w:bCs/>
          <w:spacing w:val="-3"/>
          <w:szCs w:val="28"/>
        </w:rPr>
        <w:t>Владимиру Витальевичу Астафьеву</w:t>
      </w:r>
      <w:r w:rsidR="008D0423" w:rsidRPr="00111A07">
        <w:rPr>
          <w:bCs/>
          <w:spacing w:val="-3"/>
          <w:szCs w:val="28"/>
        </w:rPr>
        <w:t xml:space="preserve"> – </w:t>
      </w:r>
      <w:r w:rsidR="00DF0CAB" w:rsidRPr="00111A07">
        <w:rPr>
          <w:bCs/>
          <w:spacing w:val="-3"/>
          <w:szCs w:val="28"/>
        </w:rPr>
        <w:t>председателю Союза МКСО</w:t>
      </w:r>
      <w:r w:rsidR="000F5303" w:rsidRPr="00111A07">
        <w:rPr>
          <w:bCs/>
          <w:spacing w:val="-3"/>
          <w:szCs w:val="28"/>
        </w:rPr>
        <w:t>, председателю Контрольно-счетной палаты муниципального образования городского округа город-курорт Сочи</w:t>
      </w:r>
      <w:r w:rsidRPr="00111A07">
        <w:rPr>
          <w:bCs/>
          <w:spacing w:val="-3"/>
          <w:szCs w:val="28"/>
        </w:rPr>
        <w:t xml:space="preserve">. </w:t>
      </w:r>
    </w:p>
    <w:p w14:paraId="7AC9B26E" w14:textId="77777777" w:rsidR="004071C5" w:rsidRPr="00111A07" w:rsidRDefault="004071C5" w:rsidP="00111A07">
      <w:pPr>
        <w:ind w:firstLine="709"/>
        <w:jc w:val="both"/>
        <w:rPr>
          <w:szCs w:val="28"/>
        </w:rPr>
      </w:pPr>
    </w:p>
    <w:p w14:paraId="26CF27BD" w14:textId="77777777" w:rsidR="004071C5" w:rsidRPr="00111A07" w:rsidRDefault="000F5303" w:rsidP="00111A07">
      <w:pPr>
        <w:ind w:firstLine="709"/>
        <w:jc w:val="both"/>
        <w:rPr>
          <w:b/>
          <w:szCs w:val="28"/>
          <w:u w:val="single"/>
        </w:rPr>
      </w:pPr>
      <w:r w:rsidRPr="00111A07">
        <w:rPr>
          <w:b/>
          <w:bCs/>
          <w:szCs w:val="28"/>
          <w:u w:val="single"/>
        </w:rPr>
        <w:t>Батуева М.Ф.</w:t>
      </w:r>
      <w:r w:rsidR="004071C5" w:rsidRPr="00111A07">
        <w:rPr>
          <w:b/>
          <w:szCs w:val="28"/>
          <w:u w:val="single"/>
        </w:rPr>
        <w:t>:</w:t>
      </w:r>
    </w:p>
    <w:p w14:paraId="74344836" w14:textId="77777777" w:rsidR="004071C5" w:rsidRPr="00111A07" w:rsidRDefault="004071C5" w:rsidP="00111A07">
      <w:pPr>
        <w:ind w:firstLine="709"/>
        <w:jc w:val="both"/>
        <w:rPr>
          <w:szCs w:val="28"/>
        </w:rPr>
      </w:pPr>
      <w:r w:rsidRPr="00111A07">
        <w:rPr>
          <w:szCs w:val="28"/>
        </w:rPr>
        <w:t>Спасибо.</w:t>
      </w:r>
    </w:p>
    <w:p w14:paraId="14C3358F" w14:textId="77777777" w:rsidR="00A176DB" w:rsidRPr="00111A07" w:rsidRDefault="00A176DB" w:rsidP="00111A07">
      <w:pPr>
        <w:ind w:firstLine="709"/>
        <w:jc w:val="both"/>
        <w:rPr>
          <w:b/>
          <w:bCs/>
          <w:szCs w:val="28"/>
          <w:u w:val="single"/>
        </w:rPr>
      </w:pPr>
    </w:p>
    <w:p w14:paraId="1FEA5ED5" w14:textId="77777777" w:rsidR="004071C5" w:rsidRPr="00111A07" w:rsidRDefault="000F5303" w:rsidP="00111A07">
      <w:pPr>
        <w:ind w:firstLine="709"/>
        <w:jc w:val="both"/>
        <w:rPr>
          <w:b/>
          <w:szCs w:val="28"/>
          <w:u w:val="single"/>
        </w:rPr>
      </w:pPr>
      <w:r w:rsidRPr="00111A07">
        <w:rPr>
          <w:b/>
          <w:bCs/>
          <w:szCs w:val="28"/>
          <w:u w:val="single"/>
        </w:rPr>
        <w:t>Астафьев В.В.</w:t>
      </w:r>
      <w:r w:rsidR="00A176DB" w:rsidRPr="00111A07">
        <w:rPr>
          <w:b/>
          <w:szCs w:val="28"/>
          <w:u w:val="single"/>
        </w:rPr>
        <w:t>:</w:t>
      </w:r>
    </w:p>
    <w:p w14:paraId="7D44C779" w14:textId="77777777" w:rsidR="004071C5" w:rsidRPr="00111A07" w:rsidRDefault="004071C5" w:rsidP="00111A07">
      <w:pPr>
        <w:ind w:firstLine="709"/>
        <w:jc w:val="both"/>
        <w:rPr>
          <w:b/>
          <w:szCs w:val="28"/>
        </w:rPr>
      </w:pPr>
      <w:r w:rsidRPr="00111A07">
        <w:rPr>
          <w:b/>
          <w:szCs w:val="28"/>
        </w:rPr>
        <w:t>Вопрос № </w:t>
      </w:r>
      <w:r w:rsidR="000F5303" w:rsidRPr="00111A07">
        <w:rPr>
          <w:b/>
          <w:szCs w:val="28"/>
        </w:rPr>
        <w:t>3</w:t>
      </w:r>
      <w:r w:rsidRPr="00111A07">
        <w:rPr>
          <w:b/>
          <w:szCs w:val="28"/>
        </w:rPr>
        <w:t>.Отчет о работе Союза МКСО за 2021 год.</w:t>
      </w:r>
    </w:p>
    <w:p w14:paraId="52A572B4" w14:textId="77777777" w:rsidR="004071C5" w:rsidRPr="00111A07" w:rsidRDefault="004071C5" w:rsidP="00111A07">
      <w:pPr>
        <w:ind w:firstLine="709"/>
        <w:jc w:val="both"/>
        <w:rPr>
          <w:szCs w:val="28"/>
        </w:rPr>
      </w:pPr>
    </w:p>
    <w:p w14:paraId="302E4613" w14:textId="77777777" w:rsidR="004071C5" w:rsidRPr="00111A07" w:rsidRDefault="008D0423" w:rsidP="00111A07">
      <w:pPr>
        <w:ind w:firstLine="709"/>
        <w:jc w:val="both"/>
        <w:rPr>
          <w:b/>
          <w:szCs w:val="28"/>
          <w:u w:val="single"/>
        </w:rPr>
      </w:pPr>
      <w:r w:rsidRPr="00111A07">
        <w:rPr>
          <w:b/>
          <w:bCs/>
          <w:szCs w:val="28"/>
          <w:u w:val="single"/>
        </w:rPr>
        <w:t>Астафьев В.В.</w:t>
      </w:r>
      <w:r w:rsidR="00A176DB" w:rsidRPr="00111A07">
        <w:rPr>
          <w:b/>
          <w:szCs w:val="28"/>
          <w:u w:val="single"/>
        </w:rPr>
        <w:t>:</w:t>
      </w:r>
    </w:p>
    <w:p w14:paraId="7A4302D7" w14:textId="77777777" w:rsidR="004071C5" w:rsidRPr="00111A07" w:rsidRDefault="004071C5" w:rsidP="00111A07">
      <w:pPr>
        <w:ind w:firstLine="709"/>
        <w:jc w:val="both"/>
        <w:rPr>
          <w:szCs w:val="28"/>
        </w:rPr>
      </w:pPr>
      <w:r w:rsidRPr="00111A07">
        <w:rPr>
          <w:szCs w:val="28"/>
        </w:rPr>
        <w:t>Слово для доклада «</w:t>
      </w:r>
      <w:r w:rsidRPr="00111A07">
        <w:rPr>
          <w:b/>
          <w:szCs w:val="28"/>
        </w:rPr>
        <w:t>Отчет о работе Союза МКСО за 2021 год</w:t>
      </w:r>
      <w:r w:rsidRPr="00111A07">
        <w:rPr>
          <w:szCs w:val="28"/>
        </w:rPr>
        <w:t xml:space="preserve">» предоставляется </w:t>
      </w:r>
      <w:r w:rsidRPr="00111A07">
        <w:rPr>
          <w:b/>
          <w:szCs w:val="28"/>
        </w:rPr>
        <w:t>Елене Георгиевне Мерзляковой</w:t>
      </w:r>
      <w:r w:rsidRPr="00111A07">
        <w:rPr>
          <w:szCs w:val="28"/>
        </w:rPr>
        <w:t xml:space="preserve"> - ответственному секретарю Союза МКСО, председателю Контрольно-счетной палате города Кирова</w:t>
      </w:r>
      <w:r w:rsidR="008D0423" w:rsidRPr="00111A07">
        <w:rPr>
          <w:szCs w:val="28"/>
        </w:rPr>
        <w:t>.</w:t>
      </w:r>
    </w:p>
    <w:p w14:paraId="77D0FE4B" w14:textId="77777777" w:rsidR="004071C5" w:rsidRPr="00111A07" w:rsidRDefault="004071C5" w:rsidP="00111A07">
      <w:pPr>
        <w:ind w:firstLine="709"/>
        <w:jc w:val="both"/>
        <w:rPr>
          <w:szCs w:val="28"/>
        </w:rPr>
      </w:pPr>
    </w:p>
    <w:p w14:paraId="27B87DC1" w14:textId="77777777" w:rsidR="004071C5" w:rsidRPr="00111A07" w:rsidRDefault="008D0423" w:rsidP="00111A07">
      <w:pPr>
        <w:ind w:firstLine="709"/>
        <w:jc w:val="both"/>
        <w:rPr>
          <w:b/>
          <w:szCs w:val="28"/>
          <w:u w:val="single"/>
        </w:rPr>
      </w:pPr>
      <w:r w:rsidRPr="00111A07">
        <w:rPr>
          <w:b/>
          <w:bCs/>
          <w:szCs w:val="28"/>
          <w:u w:val="single"/>
        </w:rPr>
        <w:t>Астафьев В.В.</w:t>
      </w:r>
      <w:r w:rsidRPr="00111A07">
        <w:rPr>
          <w:b/>
          <w:szCs w:val="28"/>
          <w:u w:val="single"/>
        </w:rPr>
        <w:t>:</w:t>
      </w:r>
    </w:p>
    <w:p w14:paraId="6BBD2E5A" w14:textId="77777777" w:rsidR="004071C5" w:rsidRPr="00111A07" w:rsidRDefault="004071C5" w:rsidP="00111A07">
      <w:pPr>
        <w:ind w:firstLine="709"/>
        <w:jc w:val="both"/>
        <w:rPr>
          <w:b/>
          <w:szCs w:val="28"/>
          <w:u w:val="single"/>
        </w:rPr>
      </w:pPr>
    </w:p>
    <w:p w14:paraId="53A81959" w14:textId="77777777" w:rsidR="00A82BF2" w:rsidRPr="00111A07" w:rsidRDefault="00A82BF2" w:rsidP="00111A07">
      <w:pPr>
        <w:ind w:firstLine="709"/>
        <w:jc w:val="both"/>
        <w:rPr>
          <w:szCs w:val="28"/>
        </w:rPr>
      </w:pPr>
      <w:r w:rsidRPr="00111A07">
        <w:rPr>
          <w:szCs w:val="28"/>
        </w:rPr>
        <w:t xml:space="preserve">Коллеги, возражений нет? </w:t>
      </w:r>
    </w:p>
    <w:p w14:paraId="72E13F79" w14:textId="77777777" w:rsidR="00A82BF2" w:rsidRPr="00111A07" w:rsidRDefault="00A82BF2" w:rsidP="00111A07">
      <w:pPr>
        <w:ind w:firstLine="709"/>
        <w:jc w:val="both"/>
        <w:rPr>
          <w:szCs w:val="28"/>
        </w:rPr>
      </w:pPr>
      <w:r w:rsidRPr="00111A07">
        <w:rPr>
          <w:szCs w:val="28"/>
        </w:rPr>
        <w:t xml:space="preserve">Отчет </w:t>
      </w:r>
      <w:r w:rsidR="00FE7762" w:rsidRPr="00111A07">
        <w:rPr>
          <w:szCs w:val="28"/>
        </w:rPr>
        <w:t xml:space="preserve">о работе Союза МКСО за 2021 год </w:t>
      </w:r>
      <w:r w:rsidRPr="00111A07">
        <w:rPr>
          <w:szCs w:val="28"/>
        </w:rPr>
        <w:t xml:space="preserve">утвержден. </w:t>
      </w:r>
    </w:p>
    <w:p w14:paraId="464D047C" w14:textId="77777777" w:rsidR="004071C5" w:rsidRPr="00111A07" w:rsidRDefault="004071C5" w:rsidP="00111A07">
      <w:pPr>
        <w:ind w:firstLine="709"/>
        <w:jc w:val="both"/>
        <w:rPr>
          <w:szCs w:val="28"/>
        </w:rPr>
      </w:pPr>
      <w:r w:rsidRPr="00111A07">
        <w:rPr>
          <w:szCs w:val="28"/>
        </w:rPr>
        <w:t>Спасибо.</w:t>
      </w:r>
    </w:p>
    <w:p w14:paraId="13B1E8E2" w14:textId="77777777" w:rsidR="004071C5" w:rsidRPr="00111A07" w:rsidRDefault="004071C5" w:rsidP="00111A07">
      <w:pPr>
        <w:ind w:firstLine="709"/>
        <w:jc w:val="both"/>
        <w:rPr>
          <w:szCs w:val="28"/>
        </w:rPr>
      </w:pPr>
    </w:p>
    <w:p w14:paraId="2B3FE5CB" w14:textId="77777777" w:rsidR="004071C5" w:rsidRPr="00111A07" w:rsidRDefault="008D0423" w:rsidP="00111A07">
      <w:pPr>
        <w:ind w:firstLine="709"/>
        <w:jc w:val="both"/>
        <w:rPr>
          <w:b/>
          <w:szCs w:val="28"/>
          <w:u w:val="single"/>
        </w:rPr>
      </w:pPr>
      <w:r w:rsidRPr="00111A07">
        <w:rPr>
          <w:b/>
          <w:bCs/>
          <w:szCs w:val="28"/>
          <w:u w:val="single"/>
        </w:rPr>
        <w:t>Астафьев В.В.</w:t>
      </w:r>
      <w:r w:rsidRPr="00111A07">
        <w:rPr>
          <w:b/>
          <w:szCs w:val="28"/>
          <w:u w:val="single"/>
        </w:rPr>
        <w:t>:</w:t>
      </w:r>
    </w:p>
    <w:p w14:paraId="4D5F5F5B" w14:textId="77777777" w:rsidR="004071C5" w:rsidRPr="00111A07" w:rsidRDefault="004071C5" w:rsidP="00111A07">
      <w:pPr>
        <w:ind w:firstLine="709"/>
        <w:jc w:val="both"/>
        <w:rPr>
          <w:szCs w:val="28"/>
        </w:rPr>
      </w:pPr>
    </w:p>
    <w:p w14:paraId="5EDA1241" w14:textId="77777777" w:rsidR="004071C5" w:rsidRPr="00111A07" w:rsidRDefault="004071C5" w:rsidP="00111A07">
      <w:pPr>
        <w:ind w:firstLine="709"/>
        <w:jc w:val="both"/>
        <w:rPr>
          <w:b/>
          <w:szCs w:val="28"/>
        </w:rPr>
      </w:pPr>
      <w:r w:rsidRPr="00111A07">
        <w:rPr>
          <w:b/>
          <w:szCs w:val="28"/>
        </w:rPr>
        <w:t>Вопрос № </w:t>
      </w:r>
      <w:r w:rsidR="008D0423" w:rsidRPr="00111A07">
        <w:rPr>
          <w:b/>
          <w:szCs w:val="28"/>
        </w:rPr>
        <w:t>4</w:t>
      </w:r>
      <w:r w:rsidRPr="00111A07">
        <w:rPr>
          <w:b/>
          <w:szCs w:val="28"/>
        </w:rPr>
        <w:t>. Отчет о работе Ревизионной комиссии Союза МКСО в 2021 году и о заключении Ревизионной комиссии Союза МКСО на отчет о финансово-хозяйственной деятельности Союза МКСО в 2021 году.</w:t>
      </w:r>
    </w:p>
    <w:p w14:paraId="6EFB2C8A" w14:textId="77777777" w:rsidR="004071C5" w:rsidRPr="00111A07" w:rsidRDefault="004071C5" w:rsidP="00111A07">
      <w:pPr>
        <w:ind w:firstLine="709"/>
        <w:jc w:val="both"/>
        <w:rPr>
          <w:szCs w:val="28"/>
        </w:rPr>
      </w:pPr>
    </w:p>
    <w:p w14:paraId="34E89DAC" w14:textId="77777777" w:rsidR="004071C5" w:rsidRPr="00111A07" w:rsidRDefault="004071C5" w:rsidP="00111A07">
      <w:pPr>
        <w:ind w:firstLine="709"/>
        <w:jc w:val="both"/>
        <w:rPr>
          <w:szCs w:val="28"/>
        </w:rPr>
      </w:pPr>
      <w:r w:rsidRPr="00111A07">
        <w:rPr>
          <w:szCs w:val="28"/>
        </w:rPr>
        <w:t xml:space="preserve">Слово для доклада </w:t>
      </w:r>
      <w:r w:rsidRPr="00111A07">
        <w:rPr>
          <w:b/>
          <w:szCs w:val="28"/>
        </w:rPr>
        <w:t xml:space="preserve">«Отчет о работе Ревизионной комиссии Союза МКСО в 2021 году и о заключении Ревизионной комиссии Союза МКСО на отчет о финансово-хозяйственной деятельности Союза МКСО в 2021 году» </w:t>
      </w:r>
      <w:r w:rsidRPr="00111A07">
        <w:rPr>
          <w:szCs w:val="28"/>
        </w:rPr>
        <w:t xml:space="preserve">предоставляется </w:t>
      </w:r>
      <w:r w:rsidRPr="00111A07">
        <w:rPr>
          <w:b/>
          <w:szCs w:val="28"/>
        </w:rPr>
        <w:t xml:space="preserve">Ильнару Мунировичу Нургалиеву </w:t>
      </w:r>
      <w:r w:rsidRPr="00111A07">
        <w:rPr>
          <w:szCs w:val="28"/>
        </w:rPr>
        <w:t>- председателю Ревизионной комиссии Союза МКСО, председателю Контрольно-счетной палаты города Казани.</w:t>
      </w:r>
    </w:p>
    <w:p w14:paraId="5AF5ACEB" w14:textId="77777777" w:rsidR="004071C5" w:rsidRPr="00111A07" w:rsidRDefault="004071C5" w:rsidP="00111A07">
      <w:pPr>
        <w:ind w:firstLine="709"/>
        <w:jc w:val="both"/>
        <w:rPr>
          <w:bCs/>
          <w:szCs w:val="28"/>
        </w:rPr>
      </w:pPr>
    </w:p>
    <w:p w14:paraId="1DF7A09E" w14:textId="77777777" w:rsidR="004071C5" w:rsidRPr="00111A07" w:rsidRDefault="00ED07F7" w:rsidP="00111A07">
      <w:pPr>
        <w:ind w:firstLine="709"/>
        <w:jc w:val="both"/>
        <w:rPr>
          <w:b/>
          <w:bCs/>
          <w:szCs w:val="28"/>
          <w:u w:val="single"/>
        </w:rPr>
      </w:pPr>
      <w:r w:rsidRPr="00111A07">
        <w:rPr>
          <w:b/>
          <w:bCs/>
          <w:szCs w:val="28"/>
          <w:u w:val="single"/>
        </w:rPr>
        <w:t>Астафьев В.В.</w:t>
      </w:r>
      <w:r w:rsidRPr="00111A07">
        <w:rPr>
          <w:b/>
          <w:szCs w:val="28"/>
          <w:u w:val="single"/>
        </w:rPr>
        <w:t>:</w:t>
      </w:r>
    </w:p>
    <w:p w14:paraId="3FD9A0CB" w14:textId="77777777" w:rsidR="00A82BF2" w:rsidRPr="00111A07" w:rsidRDefault="00A82BF2" w:rsidP="00111A07">
      <w:pPr>
        <w:ind w:firstLine="709"/>
        <w:jc w:val="both"/>
        <w:rPr>
          <w:szCs w:val="28"/>
        </w:rPr>
      </w:pPr>
      <w:r w:rsidRPr="00111A07">
        <w:rPr>
          <w:szCs w:val="28"/>
        </w:rPr>
        <w:t xml:space="preserve">Коллеги, возражений нет? </w:t>
      </w:r>
    </w:p>
    <w:p w14:paraId="1AFA6BF5" w14:textId="77777777" w:rsidR="00A82BF2" w:rsidRPr="00111A07" w:rsidRDefault="00A82BF2" w:rsidP="00111A07">
      <w:pPr>
        <w:ind w:firstLine="709"/>
        <w:jc w:val="both"/>
        <w:rPr>
          <w:szCs w:val="28"/>
        </w:rPr>
      </w:pPr>
      <w:r w:rsidRPr="00111A07">
        <w:rPr>
          <w:szCs w:val="28"/>
        </w:rPr>
        <w:t xml:space="preserve">Отчет </w:t>
      </w:r>
      <w:r w:rsidR="00E60F66" w:rsidRPr="00111A07">
        <w:rPr>
          <w:szCs w:val="28"/>
        </w:rPr>
        <w:t xml:space="preserve">о работе Ревизионной комиссии </w:t>
      </w:r>
      <w:r w:rsidR="008E1524" w:rsidRPr="00111A07">
        <w:rPr>
          <w:szCs w:val="28"/>
        </w:rPr>
        <w:t xml:space="preserve">за 2021 год </w:t>
      </w:r>
      <w:r w:rsidR="00E60F66" w:rsidRPr="00111A07">
        <w:rPr>
          <w:szCs w:val="28"/>
        </w:rPr>
        <w:t xml:space="preserve">и заключение Ревизионной комиссии </w:t>
      </w:r>
      <w:r w:rsidRPr="00111A07">
        <w:rPr>
          <w:szCs w:val="28"/>
        </w:rPr>
        <w:t>утвержден</w:t>
      </w:r>
      <w:r w:rsidR="00E60F66" w:rsidRPr="00111A07">
        <w:rPr>
          <w:szCs w:val="28"/>
        </w:rPr>
        <w:t>ы</w:t>
      </w:r>
      <w:r w:rsidRPr="00111A07">
        <w:rPr>
          <w:szCs w:val="28"/>
        </w:rPr>
        <w:t>.</w:t>
      </w:r>
    </w:p>
    <w:p w14:paraId="140C522D" w14:textId="77777777" w:rsidR="004071C5" w:rsidRPr="00111A07" w:rsidRDefault="004071C5" w:rsidP="00111A07">
      <w:pPr>
        <w:ind w:firstLine="709"/>
        <w:jc w:val="both"/>
        <w:rPr>
          <w:szCs w:val="28"/>
        </w:rPr>
      </w:pPr>
      <w:r w:rsidRPr="00111A07">
        <w:rPr>
          <w:szCs w:val="28"/>
        </w:rPr>
        <w:t>Спасибо.</w:t>
      </w:r>
    </w:p>
    <w:p w14:paraId="37B9365B" w14:textId="77777777" w:rsidR="004071C5" w:rsidRPr="00111A07" w:rsidRDefault="004071C5" w:rsidP="00111A07">
      <w:pPr>
        <w:ind w:firstLine="709"/>
        <w:jc w:val="both"/>
        <w:rPr>
          <w:szCs w:val="28"/>
        </w:rPr>
      </w:pPr>
    </w:p>
    <w:p w14:paraId="576708C4" w14:textId="77777777" w:rsidR="00ED07F7" w:rsidRPr="00111A07" w:rsidRDefault="00ED07F7" w:rsidP="00111A07">
      <w:pPr>
        <w:ind w:firstLine="709"/>
        <w:jc w:val="both"/>
        <w:rPr>
          <w:b/>
          <w:szCs w:val="28"/>
          <w:u w:val="single"/>
        </w:rPr>
      </w:pPr>
      <w:r w:rsidRPr="00111A07">
        <w:rPr>
          <w:b/>
          <w:bCs/>
          <w:szCs w:val="28"/>
          <w:u w:val="single"/>
        </w:rPr>
        <w:t>Астафьев В.В.</w:t>
      </w:r>
      <w:r w:rsidRPr="00111A07">
        <w:rPr>
          <w:b/>
          <w:szCs w:val="28"/>
          <w:u w:val="single"/>
        </w:rPr>
        <w:t>:</w:t>
      </w:r>
    </w:p>
    <w:p w14:paraId="26C81A86" w14:textId="77777777" w:rsidR="00ED07F7" w:rsidRPr="00111A07" w:rsidRDefault="00ED07F7" w:rsidP="00111A07">
      <w:pPr>
        <w:ind w:firstLine="709"/>
        <w:jc w:val="both"/>
        <w:rPr>
          <w:b/>
          <w:szCs w:val="28"/>
          <w:u w:val="single"/>
        </w:rPr>
      </w:pPr>
    </w:p>
    <w:p w14:paraId="65AE5FEB" w14:textId="77777777" w:rsidR="004071C5" w:rsidRPr="00111A07" w:rsidRDefault="004071C5" w:rsidP="00111A07">
      <w:pPr>
        <w:ind w:firstLine="709"/>
        <w:jc w:val="both"/>
        <w:rPr>
          <w:b/>
          <w:szCs w:val="28"/>
        </w:rPr>
      </w:pPr>
      <w:r w:rsidRPr="00111A07">
        <w:rPr>
          <w:b/>
          <w:szCs w:val="28"/>
        </w:rPr>
        <w:t>Вопрос № </w:t>
      </w:r>
      <w:r w:rsidR="00ED07F7" w:rsidRPr="00111A07">
        <w:rPr>
          <w:b/>
          <w:szCs w:val="28"/>
        </w:rPr>
        <w:t>5</w:t>
      </w:r>
      <w:r w:rsidRPr="00111A07">
        <w:rPr>
          <w:b/>
          <w:szCs w:val="28"/>
        </w:rPr>
        <w:t>. </w:t>
      </w:r>
      <w:r w:rsidR="00F1584C" w:rsidRPr="00111A07">
        <w:rPr>
          <w:b/>
          <w:szCs w:val="28"/>
        </w:rPr>
        <w:t>У</w:t>
      </w:r>
      <w:r w:rsidRPr="00111A07">
        <w:rPr>
          <w:b/>
          <w:szCs w:val="28"/>
        </w:rPr>
        <w:t>тверждение годовой бухгалтерской отчетности Союза МКСО за 2021 год.</w:t>
      </w:r>
    </w:p>
    <w:p w14:paraId="6DA2A105" w14:textId="77777777" w:rsidR="004071C5" w:rsidRPr="00111A07" w:rsidRDefault="004071C5" w:rsidP="00111A07">
      <w:pPr>
        <w:ind w:firstLine="709"/>
        <w:jc w:val="both"/>
        <w:rPr>
          <w:szCs w:val="28"/>
        </w:rPr>
      </w:pPr>
    </w:p>
    <w:p w14:paraId="1308372D" w14:textId="77777777" w:rsidR="00A176DB" w:rsidRPr="00111A07" w:rsidRDefault="00ED07F7" w:rsidP="00111A07">
      <w:pPr>
        <w:ind w:firstLine="709"/>
        <w:jc w:val="both"/>
        <w:rPr>
          <w:b/>
          <w:szCs w:val="28"/>
          <w:u w:val="single"/>
        </w:rPr>
      </w:pPr>
      <w:r w:rsidRPr="00111A07">
        <w:rPr>
          <w:b/>
          <w:bCs/>
          <w:szCs w:val="28"/>
          <w:u w:val="single"/>
        </w:rPr>
        <w:t>Астафьев В.В.</w:t>
      </w:r>
      <w:r w:rsidR="00A176DB" w:rsidRPr="00111A07">
        <w:rPr>
          <w:b/>
          <w:szCs w:val="28"/>
          <w:u w:val="single"/>
        </w:rPr>
        <w:t>:</w:t>
      </w:r>
    </w:p>
    <w:p w14:paraId="3D3984A7" w14:textId="77777777" w:rsidR="004071C5" w:rsidRPr="00111A07" w:rsidRDefault="004071C5" w:rsidP="00111A07">
      <w:pPr>
        <w:ind w:firstLine="709"/>
        <w:jc w:val="both"/>
        <w:rPr>
          <w:b/>
          <w:szCs w:val="28"/>
        </w:rPr>
      </w:pPr>
      <w:r w:rsidRPr="00111A07">
        <w:rPr>
          <w:szCs w:val="28"/>
        </w:rPr>
        <w:t xml:space="preserve">Слово для доклада </w:t>
      </w:r>
      <w:r w:rsidRPr="00111A07">
        <w:rPr>
          <w:b/>
          <w:szCs w:val="28"/>
        </w:rPr>
        <w:t>«</w:t>
      </w:r>
      <w:r w:rsidR="00F1584C" w:rsidRPr="00111A07">
        <w:rPr>
          <w:b/>
          <w:szCs w:val="28"/>
        </w:rPr>
        <w:t>У</w:t>
      </w:r>
      <w:r w:rsidRPr="00111A07">
        <w:rPr>
          <w:b/>
          <w:szCs w:val="28"/>
        </w:rPr>
        <w:t>тверждение годовой бухгалтерской отчетности Союза МКСО за 2021 год</w:t>
      </w:r>
      <w:r w:rsidRPr="00111A07">
        <w:rPr>
          <w:szCs w:val="28"/>
        </w:rPr>
        <w:t xml:space="preserve">» предоставляется </w:t>
      </w:r>
      <w:r w:rsidR="00ED07F7" w:rsidRPr="00111A07">
        <w:rPr>
          <w:b/>
          <w:szCs w:val="28"/>
        </w:rPr>
        <w:t>Перову Виталию Ивановичу</w:t>
      </w:r>
      <w:r w:rsidR="00ED07F7" w:rsidRPr="00111A07">
        <w:rPr>
          <w:szCs w:val="28"/>
        </w:rPr>
        <w:t xml:space="preserve"> – </w:t>
      </w:r>
      <w:r w:rsidRPr="00111A07">
        <w:rPr>
          <w:szCs w:val="28"/>
        </w:rPr>
        <w:t>руководителю Секретариата Союза МКСО</w:t>
      </w:r>
      <w:r w:rsidRPr="00111A07">
        <w:rPr>
          <w:b/>
          <w:szCs w:val="28"/>
        </w:rPr>
        <w:t>.</w:t>
      </w:r>
    </w:p>
    <w:p w14:paraId="62A2C332" w14:textId="77777777" w:rsidR="004071C5" w:rsidRPr="00111A07" w:rsidRDefault="004071C5" w:rsidP="00111A07">
      <w:pPr>
        <w:ind w:firstLine="709"/>
        <w:jc w:val="both"/>
        <w:rPr>
          <w:szCs w:val="28"/>
        </w:rPr>
      </w:pPr>
    </w:p>
    <w:p w14:paraId="19274EC6" w14:textId="77777777" w:rsidR="004071C5" w:rsidRPr="00111A07" w:rsidRDefault="00ED07F7" w:rsidP="00111A07">
      <w:pPr>
        <w:ind w:firstLine="709"/>
        <w:jc w:val="both"/>
        <w:rPr>
          <w:b/>
          <w:bCs/>
          <w:szCs w:val="28"/>
          <w:u w:val="single"/>
        </w:rPr>
      </w:pPr>
      <w:r w:rsidRPr="00111A07">
        <w:rPr>
          <w:b/>
          <w:bCs/>
          <w:szCs w:val="28"/>
          <w:u w:val="single"/>
        </w:rPr>
        <w:t>Астафьев В.В.</w:t>
      </w:r>
      <w:r w:rsidRPr="00111A07">
        <w:rPr>
          <w:b/>
          <w:szCs w:val="28"/>
          <w:u w:val="single"/>
        </w:rPr>
        <w:t>:</w:t>
      </w:r>
    </w:p>
    <w:p w14:paraId="1405D434" w14:textId="77777777" w:rsidR="00A82BF2" w:rsidRPr="00111A07" w:rsidRDefault="00A82BF2" w:rsidP="00111A07">
      <w:pPr>
        <w:ind w:firstLine="709"/>
        <w:jc w:val="both"/>
        <w:rPr>
          <w:szCs w:val="28"/>
        </w:rPr>
      </w:pPr>
      <w:r w:rsidRPr="00111A07">
        <w:rPr>
          <w:szCs w:val="28"/>
        </w:rPr>
        <w:t xml:space="preserve">Коллеги, возражений нет? </w:t>
      </w:r>
    </w:p>
    <w:p w14:paraId="3EAA934D" w14:textId="77777777" w:rsidR="00A82BF2" w:rsidRPr="00111A07" w:rsidRDefault="00F42B6D" w:rsidP="00111A07">
      <w:pPr>
        <w:ind w:firstLine="709"/>
        <w:jc w:val="both"/>
        <w:rPr>
          <w:szCs w:val="28"/>
        </w:rPr>
      </w:pPr>
      <w:r w:rsidRPr="00111A07">
        <w:rPr>
          <w:szCs w:val="28"/>
        </w:rPr>
        <w:t>Годовая бухгалтерская отчетность Союза МКСО за 2021 год</w:t>
      </w:r>
      <w:r w:rsidR="00A82BF2" w:rsidRPr="00111A07">
        <w:rPr>
          <w:szCs w:val="28"/>
        </w:rPr>
        <w:t xml:space="preserve"> утвержден</w:t>
      </w:r>
      <w:r w:rsidRPr="00111A07">
        <w:rPr>
          <w:szCs w:val="28"/>
        </w:rPr>
        <w:t>а</w:t>
      </w:r>
      <w:r w:rsidR="00A82BF2" w:rsidRPr="00111A07">
        <w:rPr>
          <w:szCs w:val="28"/>
        </w:rPr>
        <w:t>.</w:t>
      </w:r>
    </w:p>
    <w:p w14:paraId="30E1C498" w14:textId="77777777" w:rsidR="004071C5" w:rsidRPr="00111A07" w:rsidRDefault="004071C5" w:rsidP="00111A07">
      <w:pPr>
        <w:ind w:firstLine="709"/>
        <w:jc w:val="both"/>
        <w:rPr>
          <w:szCs w:val="28"/>
        </w:rPr>
      </w:pPr>
      <w:r w:rsidRPr="00111A07">
        <w:rPr>
          <w:szCs w:val="28"/>
        </w:rPr>
        <w:t>Спасибо.</w:t>
      </w:r>
    </w:p>
    <w:p w14:paraId="603FC9F7" w14:textId="77777777" w:rsidR="004071C5" w:rsidRPr="00111A07" w:rsidRDefault="004071C5" w:rsidP="00111A07">
      <w:pPr>
        <w:ind w:firstLine="709"/>
        <w:jc w:val="both"/>
        <w:rPr>
          <w:szCs w:val="28"/>
        </w:rPr>
      </w:pPr>
    </w:p>
    <w:p w14:paraId="0A340544" w14:textId="77777777" w:rsidR="004071C5" w:rsidRPr="00111A07" w:rsidRDefault="00ED07F7" w:rsidP="00111A07">
      <w:pPr>
        <w:ind w:firstLine="709"/>
        <w:jc w:val="both"/>
        <w:rPr>
          <w:szCs w:val="28"/>
        </w:rPr>
      </w:pPr>
      <w:r w:rsidRPr="00111A07">
        <w:rPr>
          <w:b/>
          <w:bCs/>
          <w:szCs w:val="28"/>
          <w:u w:val="single"/>
        </w:rPr>
        <w:t>Астафьев В.В.</w:t>
      </w:r>
      <w:r w:rsidRPr="00111A07">
        <w:rPr>
          <w:b/>
          <w:szCs w:val="28"/>
          <w:u w:val="single"/>
        </w:rPr>
        <w:t>:</w:t>
      </w:r>
    </w:p>
    <w:p w14:paraId="08BAB0D6" w14:textId="77777777" w:rsidR="004071C5" w:rsidRPr="00111A07" w:rsidRDefault="004071C5" w:rsidP="00111A07">
      <w:pPr>
        <w:ind w:firstLine="709"/>
        <w:jc w:val="both"/>
        <w:rPr>
          <w:szCs w:val="28"/>
        </w:rPr>
      </w:pPr>
      <w:r w:rsidRPr="00111A07">
        <w:rPr>
          <w:szCs w:val="28"/>
        </w:rPr>
        <w:t>Уважаемые коллеги!</w:t>
      </w:r>
    </w:p>
    <w:p w14:paraId="7D1EBEE1" w14:textId="77777777" w:rsidR="004071C5" w:rsidRPr="00111A07" w:rsidRDefault="004071C5" w:rsidP="00111A07">
      <w:pPr>
        <w:ind w:firstLine="709"/>
        <w:jc w:val="both"/>
        <w:rPr>
          <w:szCs w:val="28"/>
        </w:rPr>
      </w:pPr>
      <w:r w:rsidRPr="00111A07">
        <w:rPr>
          <w:szCs w:val="28"/>
        </w:rPr>
        <w:t>Переходим к рассмотрению организационных вопросов.</w:t>
      </w:r>
    </w:p>
    <w:p w14:paraId="1F8DC656" w14:textId="77777777" w:rsidR="00A9743C" w:rsidRPr="00111A07" w:rsidRDefault="00A9743C" w:rsidP="00111A07">
      <w:pPr>
        <w:ind w:firstLine="709"/>
        <w:jc w:val="both"/>
        <w:rPr>
          <w:szCs w:val="28"/>
        </w:rPr>
      </w:pPr>
    </w:p>
    <w:p w14:paraId="1CFE89D1" w14:textId="77777777" w:rsidR="00A9743C" w:rsidRPr="00111A07" w:rsidRDefault="00A9743C" w:rsidP="00111A07">
      <w:pPr>
        <w:ind w:firstLine="709"/>
        <w:jc w:val="both"/>
        <w:rPr>
          <w:b/>
          <w:szCs w:val="28"/>
        </w:rPr>
      </w:pPr>
      <w:r w:rsidRPr="00111A07">
        <w:rPr>
          <w:b/>
          <w:szCs w:val="28"/>
        </w:rPr>
        <w:t>Вопрос № 6.1. О выборах председателя Союза МКСО.</w:t>
      </w:r>
    </w:p>
    <w:p w14:paraId="6BF9CFB8" w14:textId="77777777" w:rsidR="00A9743C" w:rsidRPr="00111A07" w:rsidRDefault="00A9743C" w:rsidP="00111A07">
      <w:pPr>
        <w:ind w:firstLine="709"/>
        <w:jc w:val="both"/>
        <w:rPr>
          <w:szCs w:val="28"/>
        </w:rPr>
      </w:pPr>
    </w:p>
    <w:p w14:paraId="69A2B9E8" w14:textId="77777777" w:rsidR="004060BA" w:rsidRPr="00111A07" w:rsidRDefault="004060BA" w:rsidP="00111A07">
      <w:pPr>
        <w:ind w:firstLine="709"/>
        <w:jc w:val="both"/>
        <w:rPr>
          <w:b/>
          <w:szCs w:val="28"/>
          <w:u w:val="single"/>
        </w:rPr>
      </w:pPr>
      <w:r w:rsidRPr="00111A07">
        <w:rPr>
          <w:b/>
          <w:bCs/>
          <w:szCs w:val="28"/>
          <w:u w:val="single"/>
        </w:rPr>
        <w:t>Астафьев В.В.</w:t>
      </w:r>
      <w:r w:rsidRPr="00111A07">
        <w:rPr>
          <w:b/>
          <w:szCs w:val="28"/>
          <w:u w:val="single"/>
        </w:rPr>
        <w:t>:</w:t>
      </w:r>
    </w:p>
    <w:p w14:paraId="22C2E10F" w14:textId="77777777" w:rsidR="00A9743C" w:rsidRPr="00111A07" w:rsidRDefault="00A9743C" w:rsidP="00111A07">
      <w:pPr>
        <w:ind w:firstLine="709"/>
        <w:jc w:val="both"/>
        <w:rPr>
          <w:szCs w:val="28"/>
        </w:rPr>
      </w:pPr>
      <w:r w:rsidRPr="00111A07">
        <w:rPr>
          <w:szCs w:val="28"/>
        </w:rPr>
        <w:t xml:space="preserve">Слово предоставляется </w:t>
      </w:r>
      <w:r w:rsidRPr="00111A07">
        <w:rPr>
          <w:b/>
          <w:szCs w:val="28"/>
        </w:rPr>
        <w:t>Елене Георгиевне Мерзляковой</w:t>
      </w:r>
      <w:r w:rsidRPr="00111A07">
        <w:rPr>
          <w:szCs w:val="28"/>
        </w:rPr>
        <w:t xml:space="preserve"> - ответственному секретарю Союза МКСО, председателю Контрольно-счетной палате города Кирова.</w:t>
      </w:r>
    </w:p>
    <w:p w14:paraId="2940C5E1" w14:textId="77777777" w:rsidR="00A9743C" w:rsidRPr="00111A07" w:rsidRDefault="00A9743C" w:rsidP="00111A07">
      <w:pPr>
        <w:ind w:firstLine="709"/>
        <w:jc w:val="both"/>
        <w:rPr>
          <w:bCs/>
          <w:szCs w:val="28"/>
        </w:rPr>
      </w:pPr>
    </w:p>
    <w:p w14:paraId="34F422E1" w14:textId="77777777" w:rsidR="00A9743C" w:rsidRPr="00111A07" w:rsidRDefault="00A9743C" w:rsidP="00111A07">
      <w:pPr>
        <w:ind w:firstLine="709"/>
        <w:jc w:val="both"/>
        <w:rPr>
          <w:b/>
          <w:bCs/>
          <w:szCs w:val="28"/>
          <w:u w:val="single"/>
        </w:rPr>
      </w:pPr>
      <w:r w:rsidRPr="00111A07">
        <w:rPr>
          <w:b/>
          <w:bCs/>
          <w:szCs w:val="28"/>
          <w:u w:val="single"/>
        </w:rPr>
        <w:t>Астафьев В.В.:</w:t>
      </w:r>
    </w:p>
    <w:p w14:paraId="14EAD8EC" w14:textId="77777777" w:rsidR="00A9743C" w:rsidRPr="00111A07" w:rsidRDefault="00A9743C" w:rsidP="00111A07">
      <w:pPr>
        <w:ind w:firstLine="709"/>
        <w:jc w:val="both"/>
        <w:rPr>
          <w:szCs w:val="28"/>
        </w:rPr>
      </w:pPr>
      <w:r w:rsidRPr="00111A07">
        <w:rPr>
          <w:szCs w:val="28"/>
        </w:rPr>
        <w:lastRenderedPageBreak/>
        <w:t>Уважаемые коллеги!</w:t>
      </w:r>
    </w:p>
    <w:p w14:paraId="10909EA5" w14:textId="77777777" w:rsidR="00A9743C" w:rsidRPr="00111A07" w:rsidRDefault="00A9743C" w:rsidP="00111A07">
      <w:pPr>
        <w:ind w:firstLine="709"/>
        <w:jc w:val="both"/>
        <w:rPr>
          <w:szCs w:val="28"/>
        </w:rPr>
      </w:pPr>
      <w:r w:rsidRPr="00111A07">
        <w:rPr>
          <w:szCs w:val="28"/>
        </w:rPr>
        <w:t xml:space="preserve">Поступило предложение по </w:t>
      </w:r>
      <w:r w:rsidR="0009792F" w:rsidRPr="00111A07">
        <w:rPr>
          <w:szCs w:val="28"/>
        </w:rPr>
        <w:t>избранию п</w:t>
      </w:r>
      <w:r w:rsidRPr="00111A07">
        <w:rPr>
          <w:szCs w:val="28"/>
        </w:rPr>
        <w:t>редседател</w:t>
      </w:r>
      <w:r w:rsidR="0009792F" w:rsidRPr="00111A07">
        <w:rPr>
          <w:szCs w:val="28"/>
        </w:rPr>
        <w:t>ем</w:t>
      </w:r>
      <w:r w:rsidRPr="00111A07">
        <w:rPr>
          <w:szCs w:val="28"/>
        </w:rPr>
        <w:t xml:space="preserve"> Союза МКСО</w:t>
      </w:r>
      <w:r w:rsidR="0009792F" w:rsidRPr="00111A07">
        <w:rPr>
          <w:szCs w:val="28"/>
        </w:rPr>
        <w:t xml:space="preserve"> Мордвинцева Александра Ивановича</w:t>
      </w:r>
      <w:r w:rsidRPr="00111A07">
        <w:rPr>
          <w:szCs w:val="28"/>
        </w:rPr>
        <w:t>.</w:t>
      </w:r>
    </w:p>
    <w:p w14:paraId="1722C94E" w14:textId="77777777" w:rsidR="00E6370A" w:rsidRPr="00111A07" w:rsidRDefault="00E6370A" w:rsidP="00111A07">
      <w:pPr>
        <w:ind w:firstLine="709"/>
        <w:jc w:val="both"/>
        <w:rPr>
          <w:szCs w:val="28"/>
        </w:rPr>
      </w:pPr>
    </w:p>
    <w:p w14:paraId="2C917301" w14:textId="77777777" w:rsidR="00A9743C" w:rsidRPr="00111A07" w:rsidRDefault="00A9743C" w:rsidP="00111A07">
      <w:pPr>
        <w:ind w:firstLine="709"/>
        <w:jc w:val="both"/>
        <w:rPr>
          <w:szCs w:val="28"/>
        </w:rPr>
      </w:pPr>
      <w:r w:rsidRPr="00111A07">
        <w:rPr>
          <w:szCs w:val="28"/>
        </w:rPr>
        <w:t>Счетной комиссии произвести подсчет голосов.</w:t>
      </w:r>
    </w:p>
    <w:p w14:paraId="62F5B3A5" w14:textId="77777777" w:rsidR="00A9743C" w:rsidRPr="00111A07" w:rsidRDefault="00A9743C" w:rsidP="00111A07">
      <w:pPr>
        <w:ind w:firstLine="709"/>
        <w:jc w:val="both"/>
        <w:rPr>
          <w:szCs w:val="28"/>
        </w:rPr>
      </w:pPr>
    </w:p>
    <w:p w14:paraId="06F9A952" w14:textId="77777777" w:rsidR="00A9743C" w:rsidRPr="00111A07" w:rsidRDefault="00786DE5" w:rsidP="00111A07">
      <w:pPr>
        <w:ind w:firstLine="709"/>
        <w:jc w:val="both"/>
        <w:rPr>
          <w:b/>
          <w:szCs w:val="28"/>
        </w:rPr>
      </w:pPr>
      <w:r w:rsidRPr="00111A07">
        <w:rPr>
          <w:b/>
          <w:szCs w:val="28"/>
        </w:rPr>
        <w:t>Кто за</w:t>
      </w:r>
      <w:r w:rsidR="00E6370A" w:rsidRPr="00111A07">
        <w:rPr>
          <w:b/>
          <w:szCs w:val="28"/>
        </w:rPr>
        <w:t xml:space="preserve"> избрание Мордвинцева Александра Ивановича председателем Союза МКСО, прошу голосовать мандатами</w:t>
      </w:r>
      <w:r w:rsidRPr="00111A07">
        <w:rPr>
          <w:b/>
          <w:szCs w:val="28"/>
        </w:rPr>
        <w:t xml:space="preserve">? </w:t>
      </w:r>
    </w:p>
    <w:p w14:paraId="32E1633D" w14:textId="77777777" w:rsidR="00E740DF" w:rsidRPr="00111A07" w:rsidRDefault="00E740DF" w:rsidP="00111A07">
      <w:pPr>
        <w:ind w:firstLine="709"/>
        <w:jc w:val="both"/>
        <w:rPr>
          <w:i/>
          <w:szCs w:val="28"/>
        </w:rPr>
      </w:pPr>
      <w:r w:rsidRPr="00111A07">
        <w:rPr>
          <w:i/>
          <w:szCs w:val="28"/>
        </w:rPr>
        <w:t>(пауза)</w:t>
      </w:r>
    </w:p>
    <w:p w14:paraId="0BA8FAB2" w14:textId="77777777" w:rsidR="00E740DF" w:rsidRPr="00111A07" w:rsidRDefault="00786DE5" w:rsidP="00111A07">
      <w:pPr>
        <w:ind w:firstLine="709"/>
        <w:jc w:val="both"/>
        <w:rPr>
          <w:b/>
          <w:szCs w:val="28"/>
        </w:rPr>
      </w:pPr>
      <w:r w:rsidRPr="00111A07">
        <w:rPr>
          <w:b/>
          <w:szCs w:val="28"/>
        </w:rPr>
        <w:t>Кто против?</w:t>
      </w:r>
    </w:p>
    <w:p w14:paraId="6CA648D7" w14:textId="77777777" w:rsidR="00E740DF" w:rsidRPr="00111A07" w:rsidRDefault="00E740DF" w:rsidP="00111A07">
      <w:pPr>
        <w:ind w:firstLine="709"/>
        <w:jc w:val="both"/>
        <w:rPr>
          <w:i/>
          <w:szCs w:val="28"/>
        </w:rPr>
      </w:pPr>
      <w:r w:rsidRPr="00111A07">
        <w:rPr>
          <w:i/>
          <w:szCs w:val="28"/>
        </w:rPr>
        <w:t>(пауза)</w:t>
      </w:r>
    </w:p>
    <w:p w14:paraId="42455990" w14:textId="77777777" w:rsidR="00E740DF" w:rsidRPr="00111A07" w:rsidRDefault="00786DE5" w:rsidP="00111A07">
      <w:pPr>
        <w:ind w:firstLine="709"/>
        <w:jc w:val="both"/>
        <w:rPr>
          <w:b/>
          <w:szCs w:val="28"/>
        </w:rPr>
      </w:pPr>
      <w:r w:rsidRPr="00111A07">
        <w:rPr>
          <w:b/>
          <w:szCs w:val="28"/>
        </w:rPr>
        <w:t>Кто воздержался?</w:t>
      </w:r>
    </w:p>
    <w:p w14:paraId="7989D415" w14:textId="77777777" w:rsidR="00E740DF" w:rsidRPr="00111A07" w:rsidRDefault="00E740DF" w:rsidP="00111A07">
      <w:pPr>
        <w:ind w:firstLine="709"/>
        <w:jc w:val="both"/>
        <w:rPr>
          <w:i/>
          <w:szCs w:val="28"/>
        </w:rPr>
      </w:pPr>
      <w:r w:rsidRPr="00111A07">
        <w:rPr>
          <w:i/>
          <w:szCs w:val="28"/>
        </w:rPr>
        <w:t>(пауза)</w:t>
      </w:r>
    </w:p>
    <w:p w14:paraId="379A239D" w14:textId="77777777" w:rsidR="00A9743C" w:rsidRPr="00111A07" w:rsidRDefault="00A9743C" w:rsidP="00111A07">
      <w:pPr>
        <w:ind w:firstLine="709"/>
        <w:jc w:val="both"/>
        <w:rPr>
          <w:szCs w:val="28"/>
        </w:rPr>
      </w:pPr>
    </w:p>
    <w:p w14:paraId="2F550CC9" w14:textId="77777777" w:rsidR="00A9743C" w:rsidRPr="00111A07" w:rsidRDefault="00A9743C" w:rsidP="00111A07">
      <w:pPr>
        <w:ind w:firstLine="709"/>
        <w:jc w:val="both"/>
        <w:rPr>
          <w:b/>
          <w:szCs w:val="28"/>
          <w:u w:val="single"/>
        </w:rPr>
      </w:pPr>
      <w:r w:rsidRPr="00111A07">
        <w:rPr>
          <w:b/>
          <w:bCs/>
          <w:szCs w:val="28"/>
          <w:u w:val="single"/>
        </w:rPr>
        <w:t>Астафьев В.В.:</w:t>
      </w:r>
    </w:p>
    <w:p w14:paraId="6CD8512F" w14:textId="77777777" w:rsidR="00A9743C" w:rsidRPr="00111A07" w:rsidRDefault="00A9743C" w:rsidP="00111A07">
      <w:pPr>
        <w:ind w:firstLine="709"/>
        <w:jc w:val="both"/>
        <w:rPr>
          <w:szCs w:val="28"/>
        </w:rPr>
      </w:pPr>
      <w:r w:rsidRPr="00111A07">
        <w:rPr>
          <w:szCs w:val="28"/>
        </w:rPr>
        <w:t>Слово для оглашения результатов голосования по вопросу «</w:t>
      </w:r>
      <w:r w:rsidRPr="00111A07">
        <w:rPr>
          <w:b/>
          <w:szCs w:val="28"/>
        </w:rPr>
        <w:t>О выборах Председателя Союза МКСО</w:t>
      </w:r>
      <w:r w:rsidRPr="00111A07">
        <w:rPr>
          <w:szCs w:val="28"/>
        </w:rPr>
        <w:t xml:space="preserve">» предоставляется председателю Счетной комиссии Общего собрания членов Союза МКСО </w:t>
      </w:r>
      <w:r w:rsidR="00DF6ABA" w:rsidRPr="00111A07">
        <w:rPr>
          <w:b/>
          <w:szCs w:val="28"/>
        </w:rPr>
        <w:t>Ярошуку Иосифу Францевичу</w:t>
      </w:r>
      <w:r w:rsidRPr="00111A07">
        <w:rPr>
          <w:szCs w:val="28"/>
        </w:rPr>
        <w:t>.</w:t>
      </w:r>
    </w:p>
    <w:p w14:paraId="41AF73EE" w14:textId="77777777" w:rsidR="004060BA" w:rsidRPr="00111A07" w:rsidRDefault="004060BA" w:rsidP="00111A07">
      <w:pPr>
        <w:ind w:firstLine="709"/>
        <w:jc w:val="both"/>
        <w:rPr>
          <w:szCs w:val="28"/>
        </w:rPr>
      </w:pPr>
    </w:p>
    <w:p w14:paraId="02FF550B" w14:textId="77777777" w:rsidR="004060BA" w:rsidRPr="00111A07" w:rsidRDefault="004060BA" w:rsidP="00111A07">
      <w:pPr>
        <w:ind w:firstLine="709"/>
        <w:jc w:val="both"/>
        <w:rPr>
          <w:b/>
          <w:szCs w:val="28"/>
          <w:u w:val="single"/>
        </w:rPr>
      </w:pPr>
      <w:r w:rsidRPr="00111A07">
        <w:rPr>
          <w:b/>
          <w:szCs w:val="28"/>
          <w:u w:val="single"/>
        </w:rPr>
        <w:t>Ярошук И.Ф.</w:t>
      </w:r>
    </w:p>
    <w:p w14:paraId="186E49D6" w14:textId="77777777" w:rsidR="00EE1D25" w:rsidRPr="00111A07" w:rsidRDefault="00EE1D25" w:rsidP="00111A07">
      <w:pPr>
        <w:ind w:firstLine="709"/>
        <w:jc w:val="both"/>
        <w:rPr>
          <w:i/>
          <w:szCs w:val="28"/>
          <w:highlight w:val="yellow"/>
        </w:rPr>
      </w:pPr>
      <w:r w:rsidRPr="00111A07">
        <w:rPr>
          <w:i/>
          <w:szCs w:val="28"/>
          <w:highlight w:val="yellow"/>
        </w:rPr>
        <w:t xml:space="preserve">Счетной комиссией произведен подсчет голосов. За - ***, что составляет ***% от общего числа участников Общего собрания. </w:t>
      </w:r>
      <w:r w:rsidR="00E740DF" w:rsidRPr="00111A07">
        <w:rPr>
          <w:i/>
          <w:szCs w:val="28"/>
          <w:highlight w:val="yellow"/>
        </w:rPr>
        <w:t>Против - ***, воздержался - ***.</w:t>
      </w:r>
    </w:p>
    <w:p w14:paraId="5A134B1E" w14:textId="77777777" w:rsidR="00EE1D25" w:rsidRPr="00111A07" w:rsidRDefault="00EE1D25" w:rsidP="00111A07">
      <w:pPr>
        <w:ind w:firstLine="709"/>
        <w:jc w:val="both"/>
        <w:rPr>
          <w:b/>
          <w:szCs w:val="28"/>
          <w:highlight w:val="green"/>
          <w:u w:val="single"/>
        </w:rPr>
      </w:pPr>
      <w:r w:rsidRPr="00111A07">
        <w:rPr>
          <w:i/>
          <w:szCs w:val="28"/>
          <w:highlight w:val="green"/>
        </w:rPr>
        <w:t>В соответствии с результатами голосования:</w:t>
      </w:r>
    </w:p>
    <w:p w14:paraId="3135AD78" w14:textId="77777777" w:rsidR="004060BA" w:rsidRPr="00111A07" w:rsidRDefault="004060BA" w:rsidP="00111A07">
      <w:pPr>
        <w:ind w:firstLine="709"/>
        <w:jc w:val="both"/>
        <w:rPr>
          <w:i/>
          <w:strike/>
          <w:szCs w:val="28"/>
          <w:highlight w:val="green"/>
        </w:rPr>
      </w:pPr>
      <w:r w:rsidRPr="00111A07">
        <w:rPr>
          <w:i/>
          <w:szCs w:val="28"/>
          <w:highlight w:val="green"/>
        </w:rPr>
        <w:t>1. </w:t>
      </w:r>
      <w:r w:rsidR="009A1203" w:rsidRPr="00111A07">
        <w:rPr>
          <w:i/>
          <w:szCs w:val="28"/>
          <w:highlight w:val="green"/>
        </w:rPr>
        <w:t xml:space="preserve">Считать </w:t>
      </w:r>
      <w:r w:rsidR="00E740DF" w:rsidRPr="00111A07">
        <w:rPr>
          <w:i/>
          <w:szCs w:val="28"/>
          <w:highlight w:val="green"/>
        </w:rPr>
        <w:t xml:space="preserve">Мордвинцева Александра Ивановича </w:t>
      </w:r>
      <w:r w:rsidR="009A1203" w:rsidRPr="00111A07">
        <w:rPr>
          <w:i/>
          <w:szCs w:val="28"/>
          <w:highlight w:val="green"/>
        </w:rPr>
        <w:t>избранным</w:t>
      </w:r>
      <w:r w:rsidRPr="00111A07">
        <w:rPr>
          <w:i/>
          <w:szCs w:val="28"/>
          <w:highlight w:val="green"/>
        </w:rPr>
        <w:t xml:space="preserve"> председателем Союза МКСО.</w:t>
      </w:r>
    </w:p>
    <w:p w14:paraId="734C99D3" w14:textId="77777777" w:rsidR="004060BA" w:rsidRPr="00111A07" w:rsidRDefault="00A55973" w:rsidP="00111A07">
      <w:pPr>
        <w:ind w:firstLine="709"/>
        <w:jc w:val="both"/>
        <w:rPr>
          <w:i/>
          <w:szCs w:val="28"/>
          <w:highlight w:val="green"/>
        </w:rPr>
      </w:pPr>
      <w:r w:rsidRPr="00111A07">
        <w:rPr>
          <w:i/>
          <w:szCs w:val="28"/>
          <w:highlight w:val="green"/>
        </w:rPr>
        <w:t>2. </w:t>
      </w:r>
      <w:r w:rsidR="00E740DF" w:rsidRPr="00111A07">
        <w:rPr>
          <w:i/>
          <w:szCs w:val="28"/>
          <w:highlight w:val="green"/>
        </w:rPr>
        <w:t>Считать и</w:t>
      </w:r>
      <w:r w:rsidRPr="00111A07">
        <w:rPr>
          <w:i/>
          <w:szCs w:val="28"/>
          <w:highlight w:val="green"/>
        </w:rPr>
        <w:t xml:space="preserve">збрание Мордвинцева Александра Ивановича </w:t>
      </w:r>
      <w:r w:rsidR="004060BA" w:rsidRPr="00111A07">
        <w:rPr>
          <w:i/>
          <w:szCs w:val="28"/>
          <w:highlight w:val="green"/>
        </w:rPr>
        <w:t xml:space="preserve">с момента </w:t>
      </w:r>
      <w:r w:rsidR="00900459" w:rsidRPr="00111A07">
        <w:rPr>
          <w:i/>
          <w:szCs w:val="28"/>
          <w:highlight w:val="green"/>
        </w:rPr>
        <w:t xml:space="preserve">проведения </w:t>
      </w:r>
      <w:r w:rsidR="004060BA" w:rsidRPr="00111A07">
        <w:rPr>
          <w:i/>
          <w:szCs w:val="28"/>
          <w:highlight w:val="green"/>
        </w:rPr>
        <w:t>голосования 03.06.2022.</w:t>
      </w:r>
    </w:p>
    <w:p w14:paraId="5CB62D8F" w14:textId="77777777" w:rsidR="0022217F" w:rsidRPr="00111A07" w:rsidRDefault="00A55973" w:rsidP="00111A07">
      <w:pPr>
        <w:ind w:firstLine="709"/>
        <w:jc w:val="both"/>
        <w:rPr>
          <w:i/>
          <w:szCs w:val="28"/>
          <w:highlight w:val="green"/>
        </w:rPr>
      </w:pPr>
      <w:r w:rsidRPr="00111A07">
        <w:rPr>
          <w:i/>
          <w:szCs w:val="28"/>
          <w:highlight w:val="green"/>
        </w:rPr>
        <w:t>3. П</w:t>
      </w:r>
      <w:r w:rsidR="004060BA" w:rsidRPr="00111A07">
        <w:rPr>
          <w:i/>
          <w:szCs w:val="28"/>
          <w:highlight w:val="green"/>
        </w:rPr>
        <w:t>редседателю Союза МКСО Мордвинцеву Александру Ивановичу приступить к ведению собрания</w:t>
      </w:r>
      <w:r w:rsidR="009B106E" w:rsidRPr="00111A07">
        <w:rPr>
          <w:i/>
          <w:szCs w:val="28"/>
          <w:highlight w:val="green"/>
        </w:rPr>
        <w:t>.</w:t>
      </w:r>
    </w:p>
    <w:p w14:paraId="53FEB52B" w14:textId="77777777" w:rsidR="004060BA" w:rsidRPr="00111A07" w:rsidRDefault="0022217F" w:rsidP="00111A07">
      <w:pPr>
        <w:ind w:firstLine="709"/>
        <w:jc w:val="both"/>
        <w:rPr>
          <w:i/>
          <w:szCs w:val="28"/>
        </w:rPr>
      </w:pPr>
      <w:r w:rsidRPr="00111A07">
        <w:rPr>
          <w:i/>
          <w:szCs w:val="28"/>
          <w:highlight w:val="yellow"/>
        </w:rPr>
        <w:t xml:space="preserve">Прошу утвердить </w:t>
      </w:r>
      <w:r w:rsidR="00691DFC" w:rsidRPr="00111A07">
        <w:rPr>
          <w:i/>
          <w:szCs w:val="28"/>
          <w:highlight w:val="yellow"/>
        </w:rPr>
        <w:t>протокол комиссии</w:t>
      </w:r>
      <w:r w:rsidRPr="00111A07">
        <w:rPr>
          <w:i/>
          <w:szCs w:val="28"/>
          <w:highlight w:val="yellow"/>
        </w:rPr>
        <w:t>.</w:t>
      </w:r>
      <w:r w:rsidR="004060BA" w:rsidRPr="00111A07">
        <w:rPr>
          <w:i/>
          <w:szCs w:val="28"/>
        </w:rPr>
        <w:t xml:space="preserve"> </w:t>
      </w:r>
    </w:p>
    <w:p w14:paraId="6D7913E0" w14:textId="77777777" w:rsidR="00A9743C" w:rsidRPr="00111A07" w:rsidRDefault="00A9743C" w:rsidP="00111A07">
      <w:pPr>
        <w:ind w:firstLine="709"/>
        <w:jc w:val="both"/>
        <w:rPr>
          <w:szCs w:val="28"/>
          <w:highlight w:val="yellow"/>
        </w:rPr>
      </w:pPr>
    </w:p>
    <w:p w14:paraId="58FC6FBC" w14:textId="77777777" w:rsidR="00A9743C" w:rsidRPr="00111A07" w:rsidRDefault="00A9743C" w:rsidP="00111A07">
      <w:pPr>
        <w:ind w:firstLine="709"/>
        <w:jc w:val="both"/>
        <w:rPr>
          <w:b/>
          <w:szCs w:val="28"/>
          <w:u w:val="single"/>
        </w:rPr>
      </w:pPr>
      <w:r w:rsidRPr="00111A07">
        <w:rPr>
          <w:b/>
          <w:bCs/>
          <w:szCs w:val="28"/>
          <w:u w:val="single"/>
        </w:rPr>
        <w:t>Астафьев В.В.:</w:t>
      </w:r>
    </w:p>
    <w:p w14:paraId="675766C5" w14:textId="77777777" w:rsidR="0022217F" w:rsidRPr="00111A07" w:rsidRDefault="0022217F" w:rsidP="00111A07">
      <w:pPr>
        <w:ind w:firstLine="709"/>
        <w:jc w:val="both"/>
        <w:rPr>
          <w:szCs w:val="28"/>
        </w:rPr>
      </w:pPr>
      <w:r w:rsidRPr="00111A07">
        <w:rPr>
          <w:szCs w:val="28"/>
        </w:rPr>
        <w:t xml:space="preserve">Коллеги, нет возражений? </w:t>
      </w:r>
    </w:p>
    <w:p w14:paraId="1F0E8DDA" w14:textId="77777777" w:rsidR="00A9743C" w:rsidRPr="00111A07" w:rsidRDefault="00691DFC" w:rsidP="00111A07">
      <w:pPr>
        <w:ind w:firstLine="709"/>
        <w:jc w:val="both"/>
        <w:rPr>
          <w:szCs w:val="28"/>
        </w:rPr>
      </w:pPr>
      <w:r w:rsidRPr="00111A07">
        <w:rPr>
          <w:szCs w:val="28"/>
        </w:rPr>
        <w:t>Протокол комиссии</w:t>
      </w:r>
      <w:r w:rsidR="0022217F" w:rsidRPr="00111A07">
        <w:rPr>
          <w:szCs w:val="28"/>
        </w:rPr>
        <w:t xml:space="preserve"> утвер</w:t>
      </w:r>
      <w:r w:rsidR="00887753" w:rsidRPr="00111A07">
        <w:rPr>
          <w:szCs w:val="28"/>
        </w:rPr>
        <w:t>жден</w:t>
      </w:r>
      <w:r w:rsidR="00815CF1" w:rsidRPr="00111A07">
        <w:rPr>
          <w:szCs w:val="28"/>
        </w:rPr>
        <w:t>ы</w:t>
      </w:r>
      <w:r w:rsidR="0022217F" w:rsidRPr="00111A07">
        <w:rPr>
          <w:szCs w:val="28"/>
        </w:rPr>
        <w:t xml:space="preserve">. </w:t>
      </w:r>
    </w:p>
    <w:p w14:paraId="0C64A875" w14:textId="77777777" w:rsidR="00ED0494" w:rsidRPr="00111A07" w:rsidRDefault="00ED0494" w:rsidP="00111A07">
      <w:pPr>
        <w:ind w:firstLine="709"/>
        <w:jc w:val="both"/>
        <w:rPr>
          <w:szCs w:val="28"/>
        </w:rPr>
      </w:pPr>
    </w:p>
    <w:p w14:paraId="0C9F5631" w14:textId="77777777" w:rsidR="003D3578" w:rsidRPr="00111A07" w:rsidRDefault="003D3578" w:rsidP="00111A07">
      <w:pPr>
        <w:ind w:firstLine="709"/>
        <w:jc w:val="both"/>
        <w:rPr>
          <w:szCs w:val="28"/>
        </w:rPr>
      </w:pPr>
      <w:r w:rsidRPr="00111A07">
        <w:rPr>
          <w:szCs w:val="28"/>
        </w:rPr>
        <w:t>П</w:t>
      </w:r>
      <w:r w:rsidR="00815CF1" w:rsidRPr="00111A07">
        <w:rPr>
          <w:szCs w:val="28"/>
        </w:rPr>
        <w:t>риглашаю</w:t>
      </w:r>
      <w:r w:rsidRPr="00111A07">
        <w:rPr>
          <w:szCs w:val="28"/>
        </w:rPr>
        <w:t xml:space="preserve"> Мордвинцев</w:t>
      </w:r>
      <w:r w:rsidR="00815CF1" w:rsidRPr="00111A07">
        <w:rPr>
          <w:szCs w:val="28"/>
        </w:rPr>
        <w:t>а</w:t>
      </w:r>
      <w:r w:rsidRPr="00111A07">
        <w:rPr>
          <w:szCs w:val="28"/>
        </w:rPr>
        <w:t xml:space="preserve"> Александр</w:t>
      </w:r>
      <w:r w:rsidR="00815CF1" w:rsidRPr="00111A07">
        <w:rPr>
          <w:szCs w:val="28"/>
        </w:rPr>
        <w:t>а</w:t>
      </w:r>
      <w:r w:rsidRPr="00111A07">
        <w:rPr>
          <w:szCs w:val="28"/>
        </w:rPr>
        <w:t xml:space="preserve"> Иванович</w:t>
      </w:r>
      <w:r w:rsidR="00815CF1" w:rsidRPr="00111A07">
        <w:rPr>
          <w:szCs w:val="28"/>
        </w:rPr>
        <w:t>а</w:t>
      </w:r>
      <w:r w:rsidRPr="00111A07">
        <w:rPr>
          <w:szCs w:val="28"/>
        </w:rPr>
        <w:t xml:space="preserve"> занять место председательствующего</w:t>
      </w:r>
      <w:r w:rsidR="00902F72" w:rsidRPr="00111A07">
        <w:rPr>
          <w:szCs w:val="28"/>
        </w:rPr>
        <w:t xml:space="preserve"> нашего собрания</w:t>
      </w:r>
      <w:r w:rsidRPr="00111A07">
        <w:rPr>
          <w:szCs w:val="28"/>
        </w:rPr>
        <w:t xml:space="preserve">. </w:t>
      </w:r>
    </w:p>
    <w:p w14:paraId="57BA466E" w14:textId="77777777" w:rsidR="004C1E84" w:rsidRPr="00111A07" w:rsidRDefault="004C1E84" w:rsidP="00111A07">
      <w:pPr>
        <w:ind w:firstLine="709"/>
        <w:jc w:val="both"/>
        <w:rPr>
          <w:szCs w:val="28"/>
        </w:rPr>
      </w:pPr>
      <w:r w:rsidRPr="00111A07">
        <w:rPr>
          <w:szCs w:val="28"/>
        </w:rPr>
        <w:t xml:space="preserve">Давайте поздравим </w:t>
      </w:r>
      <w:r w:rsidR="003A1530" w:rsidRPr="00111A07">
        <w:rPr>
          <w:szCs w:val="28"/>
        </w:rPr>
        <w:t xml:space="preserve">Мордвинцева </w:t>
      </w:r>
      <w:r w:rsidR="00EF5AF2" w:rsidRPr="00111A07">
        <w:rPr>
          <w:szCs w:val="28"/>
        </w:rPr>
        <w:t xml:space="preserve">Александра Ивановича с избранием </w:t>
      </w:r>
      <w:r w:rsidRPr="00111A07">
        <w:rPr>
          <w:szCs w:val="28"/>
        </w:rPr>
        <w:t>председател</w:t>
      </w:r>
      <w:r w:rsidR="00EF5AF2" w:rsidRPr="00111A07">
        <w:rPr>
          <w:szCs w:val="28"/>
        </w:rPr>
        <w:t>ем</w:t>
      </w:r>
      <w:r w:rsidRPr="00111A07">
        <w:rPr>
          <w:szCs w:val="28"/>
        </w:rPr>
        <w:t xml:space="preserve"> Союза МКСО</w:t>
      </w:r>
      <w:r w:rsidR="00EF5AF2" w:rsidRPr="00111A07">
        <w:rPr>
          <w:szCs w:val="28"/>
        </w:rPr>
        <w:t xml:space="preserve"> на срок 5 лет</w:t>
      </w:r>
      <w:r w:rsidRPr="00111A07">
        <w:rPr>
          <w:szCs w:val="28"/>
        </w:rPr>
        <w:t>.</w:t>
      </w:r>
    </w:p>
    <w:p w14:paraId="202CBF62" w14:textId="77777777" w:rsidR="00A9743C" w:rsidRPr="00111A07" w:rsidRDefault="00A9743C" w:rsidP="00111A07">
      <w:pPr>
        <w:ind w:firstLine="709"/>
        <w:jc w:val="both"/>
        <w:rPr>
          <w:szCs w:val="28"/>
          <w:highlight w:val="yellow"/>
        </w:rPr>
      </w:pPr>
    </w:p>
    <w:p w14:paraId="6FB6C8C6" w14:textId="77777777" w:rsidR="00A9743C" w:rsidRPr="00111A07" w:rsidRDefault="00ED0494" w:rsidP="00111A07">
      <w:pPr>
        <w:ind w:firstLine="709"/>
        <w:jc w:val="both"/>
        <w:rPr>
          <w:b/>
          <w:szCs w:val="28"/>
          <w:u w:val="single"/>
        </w:rPr>
      </w:pPr>
      <w:r w:rsidRPr="00111A07">
        <w:rPr>
          <w:b/>
          <w:bCs/>
          <w:szCs w:val="28"/>
          <w:u w:val="single"/>
        </w:rPr>
        <w:t>Мордвинцев А.И.</w:t>
      </w:r>
      <w:r w:rsidR="00A9743C" w:rsidRPr="00111A07">
        <w:rPr>
          <w:b/>
          <w:bCs/>
          <w:szCs w:val="28"/>
          <w:u w:val="single"/>
        </w:rPr>
        <w:t>:</w:t>
      </w:r>
    </w:p>
    <w:p w14:paraId="52413A48" w14:textId="77777777" w:rsidR="00A9743C" w:rsidRPr="00111A07" w:rsidRDefault="00A9743C" w:rsidP="00111A07">
      <w:pPr>
        <w:ind w:firstLine="709"/>
        <w:jc w:val="both"/>
        <w:rPr>
          <w:szCs w:val="28"/>
        </w:rPr>
      </w:pPr>
      <w:r w:rsidRPr="00111A07">
        <w:rPr>
          <w:szCs w:val="28"/>
        </w:rPr>
        <w:t>Уважаемые коллеги!</w:t>
      </w:r>
    </w:p>
    <w:p w14:paraId="2B65BACB" w14:textId="77777777" w:rsidR="00A9743C" w:rsidRPr="00111A07" w:rsidRDefault="00A9743C" w:rsidP="00111A07">
      <w:pPr>
        <w:ind w:firstLine="709"/>
        <w:jc w:val="both"/>
        <w:rPr>
          <w:szCs w:val="28"/>
        </w:rPr>
      </w:pPr>
      <w:r w:rsidRPr="00111A07">
        <w:rPr>
          <w:szCs w:val="28"/>
        </w:rPr>
        <w:t>Продолжим рассмотрение вопросов повестки заседания нашего Общего собрания.</w:t>
      </w:r>
    </w:p>
    <w:p w14:paraId="78BBC107" w14:textId="77777777" w:rsidR="00A9743C" w:rsidRPr="00111A07" w:rsidRDefault="00A9743C" w:rsidP="00111A07">
      <w:pPr>
        <w:ind w:firstLine="709"/>
        <w:jc w:val="both"/>
        <w:rPr>
          <w:szCs w:val="28"/>
        </w:rPr>
      </w:pPr>
    </w:p>
    <w:p w14:paraId="55E92E17" w14:textId="77777777" w:rsidR="004071C5" w:rsidRPr="00111A07" w:rsidRDefault="004071C5" w:rsidP="00111A07">
      <w:pPr>
        <w:ind w:firstLine="709"/>
        <w:jc w:val="both"/>
        <w:rPr>
          <w:b/>
          <w:szCs w:val="28"/>
        </w:rPr>
      </w:pPr>
      <w:r w:rsidRPr="00111A07">
        <w:rPr>
          <w:b/>
          <w:szCs w:val="28"/>
        </w:rPr>
        <w:t xml:space="preserve">Вопрос </w:t>
      </w:r>
      <w:r w:rsidR="003E01F0" w:rsidRPr="00111A07">
        <w:rPr>
          <w:b/>
          <w:szCs w:val="28"/>
        </w:rPr>
        <w:t>6</w:t>
      </w:r>
      <w:r w:rsidRPr="00111A07">
        <w:rPr>
          <w:b/>
          <w:szCs w:val="28"/>
        </w:rPr>
        <w:t>.</w:t>
      </w:r>
      <w:r w:rsidR="003E01F0" w:rsidRPr="00111A07">
        <w:rPr>
          <w:b/>
          <w:szCs w:val="28"/>
        </w:rPr>
        <w:t>2</w:t>
      </w:r>
      <w:r w:rsidRPr="00111A07">
        <w:rPr>
          <w:b/>
          <w:szCs w:val="28"/>
        </w:rPr>
        <w:t>. О заместител</w:t>
      </w:r>
      <w:r w:rsidR="00974895" w:rsidRPr="00111A07">
        <w:rPr>
          <w:b/>
          <w:szCs w:val="28"/>
        </w:rPr>
        <w:t>е</w:t>
      </w:r>
      <w:r w:rsidRPr="00111A07">
        <w:rPr>
          <w:b/>
          <w:szCs w:val="28"/>
        </w:rPr>
        <w:t xml:space="preserve"> Председателя Союза МКСО.</w:t>
      </w:r>
    </w:p>
    <w:p w14:paraId="6D9A0EA1" w14:textId="77777777" w:rsidR="004071C5" w:rsidRPr="00111A07" w:rsidRDefault="004071C5" w:rsidP="00111A07">
      <w:pPr>
        <w:ind w:firstLine="709"/>
        <w:jc w:val="both"/>
        <w:rPr>
          <w:szCs w:val="28"/>
        </w:rPr>
      </w:pPr>
    </w:p>
    <w:p w14:paraId="4A30345E" w14:textId="77777777" w:rsidR="004071C5" w:rsidRPr="00111A07" w:rsidRDefault="004071C5" w:rsidP="00111A07">
      <w:pPr>
        <w:ind w:firstLine="709"/>
        <w:jc w:val="both"/>
        <w:rPr>
          <w:bCs/>
          <w:szCs w:val="28"/>
        </w:rPr>
      </w:pPr>
      <w:r w:rsidRPr="00111A07">
        <w:rPr>
          <w:bCs/>
          <w:szCs w:val="28"/>
        </w:rPr>
        <w:t>Уважаемые коллеги!</w:t>
      </w:r>
    </w:p>
    <w:p w14:paraId="3655D9FC" w14:textId="77777777" w:rsidR="004071C5" w:rsidRPr="00111A07" w:rsidRDefault="003E01F0" w:rsidP="00111A07">
      <w:pPr>
        <w:ind w:firstLine="709"/>
        <w:jc w:val="both"/>
        <w:rPr>
          <w:szCs w:val="28"/>
        </w:rPr>
      </w:pPr>
      <w:r w:rsidRPr="00111A07">
        <w:rPr>
          <w:szCs w:val="28"/>
        </w:rPr>
        <w:t>Вношу на ваше рассмотрение решение</w:t>
      </w:r>
      <w:r w:rsidRPr="00111A07">
        <w:rPr>
          <w:b/>
          <w:szCs w:val="28"/>
        </w:rPr>
        <w:t xml:space="preserve"> </w:t>
      </w:r>
      <w:r w:rsidR="004071C5" w:rsidRPr="00111A07">
        <w:rPr>
          <w:b/>
          <w:szCs w:val="28"/>
        </w:rPr>
        <w:t>Президиум</w:t>
      </w:r>
      <w:r w:rsidRPr="00111A07">
        <w:rPr>
          <w:b/>
          <w:szCs w:val="28"/>
        </w:rPr>
        <w:t>а</w:t>
      </w:r>
      <w:r w:rsidR="004071C5" w:rsidRPr="00111A07">
        <w:rPr>
          <w:b/>
          <w:szCs w:val="28"/>
        </w:rPr>
        <w:t xml:space="preserve"> Союза МКСО </w:t>
      </w:r>
      <w:r w:rsidRPr="00111A07">
        <w:rPr>
          <w:b/>
          <w:szCs w:val="28"/>
        </w:rPr>
        <w:t xml:space="preserve">об избрании </w:t>
      </w:r>
      <w:r w:rsidR="00150054" w:rsidRPr="00111A07">
        <w:rPr>
          <w:b/>
          <w:szCs w:val="28"/>
        </w:rPr>
        <w:t xml:space="preserve">Батуевой Марии Федоровны </w:t>
      </w:r>
      <w:r w:rsidR="004071C5" w:rsidRPr="00111A07">
        <w:rPr>
          <w:b/>
          <w:szCs w:val="28"/>
        </w:rPr>
        <w:t>заместителем председател</w:t>
      </w:r>
      <w:r w:rsidR="00150054" w:rsidRPr="00111A07">
        <w:rPr>
          <w:b/>
          <w:szCs w:val="28"/>
        </w:rPr>
        <w:t>я</w:t>
      </w:r>
      <w:r w:rsidR="004071C5" w:rsidRPr="00111A07">
        <w:rPr>
          <w:b/>
          <w:szCs w:val="28"/>
        </w:rPr>
        <w:t xml:space="preserve"> Союза МКСО, председателем Комиссии Союза МКСО по этике</w:t>
      </w:r>
      <w:r w:rsidR="00150054" w:rsidRPr="00111A07">
        <w:rPr>
          <w:b/>
          <w:szCs w:val="28"/>
        </w:rPr>
        <w:t>,</w:t>
      </w:r>
      <w:r w:rsidR="004071C5" w:rsidRPr="00111A07">
        <w:rPr>
          <w:b/>
          <w:szCs w:val="28"/>
        </w:rPr>
        <w:t xml:space="preserve"> </w:t>
      </w:r>
      <w:r w:rsidR="00150054" w:rsidRPr="00111A07">
        <w:rPr>
          <w:b/>
          <w:szCs w:val="28"/>
        </w:rPr>
        <w:t>членом Президиума Союза МКСО</w:t>
      </w:r>
      <w:r w:rsidR="004071C5" w:rsidRPr="00111A07">
        <w:rPr>
          <w:szCs w:val="28"/>
        </w:rPr>
        <w:t>.</w:t>
      </w:r>
    </w:p>
    <w:p w14:paraId="1698583D" w14:textId="77777777" w:rsidR="004071C5" w:rsidRPr="00111A07" w:rsidRDefault="004071C5" w:rsidP="00111A07">
      <w:pPr>
        <w:ind w:firstLine="709"/>
        <w:jc w:val="both"/>
        <w:rPr>
          <w:szCs w:val="28"/>
        </w:rPr>
      </w:pPr>
    </w:p>
    <w:p w14:paraId="6D7DDEC5" w14:textId="77777777" w:rsidR="00A176DB" w:rsidRPr="00111A07" w:rsidRDefault="003E01F0" w:rsidP="00111A07">
      <w:pPr>
        <w:ind w:firstLine="709"/>
        <w:jc w:val="both"/>
        <w:rPr>
          <w:b/>
          <w:szCs w:val="28"/>
          <w:u w:val="single"/>
        </w:rPr>
      </w:pPr>
      <w:r w:rsidRPr="00111A07">
        <w:rPr>
          <w:b/>
          <w:bCs/>
          <w:szCs w:val="28"/>
          <w:u w:val="single"/>
        </w:rPr>
        <w:t>Мордвинцев А.И.</w:t>
      </w:r>
      <w:r w:rsidR="00A176DB" w:rsidRPr="00111A07">
        <w:rPr>
          <w:b/>
          <w:szCs w:val="28"/>
          <w:u w:val="single"/>
        </w:rPr>
        <w:t>:</w:t>
      </w:r>
    </w:p>
    <w:p w14:paraId="10D817C4" w14:textId="77777777" w:rsidR="00877AD0" w:rsidRPr="00111A07" w:rsidRDefault="00877AD0" w:rsidP="00111A07">
      <w:pPr>
        <w:ind w:firstLine="709"/>
        <w:jc w:val="both"/>
        <w:rPr>
          <w:szCs w:val="28"/>
        </w:rPr>
      </w:pPr>
      <w:r w:rsidRPr="00111A07">
        <w:rPr>
          <w:szCs w:val="28"/>
        </w:rPr>
        <w:t>Уважаемые делегаты! Прошу голосовать.</w:t>
      </w:r>
    </w:p>
    <w:p w14:paraId="4D1478C5" w14:textId="77777777" w:rsidR="00877AD0" w:rsidRPr="00111A07" w:rsidRDefault="00877AD0" w:rsidP="00111A07">
      <w:pPr>
        <w:ind w:firstLine="709"/>
        <w:jc w:val="both"/>
        <w:rPr>
          <w:szCs w:val="28"/>
        </w:rPr>
      </w:pPr>
    </w:p>
    <w:p w14:paraId="2569EABF" w14:textId="77777777" w:rsidR="00877AD0" w:rsidRPr="00111A07" w:rsidRDefault="00877AD0" w:rsidP="00111A07">
      <w:pPr>
        <w:ind w:firstLine="709"/>
        <w:jc w:val="both"/>
        <w:rPr>
          <w:szCs w:val="28"/>
        </w:rPr>
      </w:pPr>
      <w:r w:rsidRPr="00111A07">
        <w:rPr>
          <w:szCs w:val="28"/>
        </w:rPr>
        <w:t>Счетной комиссии произвести подсчет голосов.</w:t>
      </w:r>
    </w:p>
    <w:p w14:paraId="6B5F584F" w14:textId="77777777" w:rsidR="004071C5" w:rsidRPr="00111A07" w:rsidRDefault="004071C5" w:rsidP="00111A07">
      <w:pPr>
        <w:ind w:firstLine="709"/>
        <w:jc w:val="both"/>
        <w:rPr>
          <w:szCs w:val="28"/>
        </w:rPr>
      </w:pPr>
    </w:p>
    <w:p w14:paraId="43CBAE02" w14:textId="77777777" w:rsidR="008F5898" w:rsidRPr="00111A07" w:rsidRDefault="00877AD0" w:rsidP="00111A07">
      <w:pPr>
        <w:ind w:firstLine="709"/>
        <w:jc w:val="both"/>
        <w:rPr>
          <w:b/>
          <w:szCs w:val="28"/>
        </w:rPr>
      </w:pPr>
      <w:r w:rsidRPr="00111A07">
        <w:rPr>
          <w:b/>
          <w:szCs w:val="28"/>
        </w:rPr>
        <w:t>Кто за данное предложение?</w:t>
      </w:r>
    </w:p>
    <w:p w14:paraId="77DF5E5C" w14:textId="77777777" w:rsidR="00877AD0" w:rsidRPr="00111A07" w:rsidRDefault="008F5898" w:rsidP="00111A07">
      <w:pPr>
        <w:ind w:firstLine="709"/>
        <w:jc w:val="both"/>
        <w:rPr>
          <w:i/>
          <w:szCs w:val="28"/>
        </w:rPr>
      </w:pPr>
      <w:r w:rsidRPr="00111A07">
        <w:rPr>
          <w:i/>
          <w:szCs w:val="28"/>
        </w:rPr>
        <w:t>(пауза)</w:t>
      </w:r>
      <w:r w:rsidR="00877AD0" w:rsidRPr="00111A07">
        <w:rPr>
          <w:i/>
          <w:szCs w:val="28"/>
        </w:rPr>
        <w:t xml:space="preserve"> </w:t>
      </w:r>
    </w:p>
    <w:p w14:paraId="4F33F53E" w14:textId="77777777" w:rsidR="00877AD0" w:rsidRPr="00111A07" w:rsidRDefault="00877AD0" w:rsidP="00111A07">
      <w:pPr>
        <w:ind w:firstLine="709"/>
        <w:jc w:val="both"/>
        <w:rPr>
          <w:b/>
          <w:szCs w:val="28"/>
        </w:rPr>
      </w:pPr>
      <w:r w:rsidRPr="00111A07">
        <w:rPr>
          <w:b/>
          <w:szCs w:val="28"/>
        </w:rPr>
        <w:t>Кто против?</w:t>
      </w:r>
    </w:p>
    <w:p w14:paraId="17543540" w14:textId="77777777" w:rsidR="008F5898" w:rsidRPr="00111A07" w:rsidRDefault="008F5898" w:rsidP="00111A07">
      <w:pPr>
        <w:ind w:firstLine="709"/>
        <w:jc w:val="both"/>
        <w:rPr>
          <w:i/>
          <w:szCs w:val="28"/>
        </w:rPr>
      </w:pPr>
      <w:r w:rsidRPr="00111A07">
        <w:rPr>
          <w:i/>
          <w:szCs w:val="28"/>
        </w:rPr>
        <w:t>(пауза)</w:t>
      </w:r>
    </w:p>
    <w:p w14:paraId="148B970B" w14:textId="77777777" w:rsidR="00877AD0" w:rsidRPr="00111A07" w:rsidRDefault="00877AD0" w:rsidP="00111A07">
      <w:pPr>
        <w:ind w:firstLine="709"/>
        <w:jc w:val="both"/>
        <w:rPr>
          <w:b/>
          <w:szCs w:val="28"/>
        </w:rPr>
      </w:pPr>
      <w:r w:rsidRPr="00111A07">
        <w:rPr>
          <w:b/>
          <w:szCs w:val="28"/>
        </w:rPr>
        <w:t>Кто воздержался?</w:t>
      </w:r>
    </w:p>
    <w:p w14:paraId="4A2E3CB7" w14:textId="77777777" w:rsidR="008F5898" w:rsidRPr="00111A07" w:rsidRDefault="008F5898" w:rsidP="00111A07">
      <w:pPr>
        <w:ind w:firstLine="709"/>
        <w:jc w:val="both"/>
        <w:rPr>
          <w:i/>
          <w:szCs w:val="28"/>
        </w:rPr>
      </w:pPr>
      <w:r w:rsidRPr="00111A07">
        <w:rPr>
          <w:i/>
          <w:szCs w:val="28"/>
        </w:rPr>
        <w:t>(пауза)</w:t>
      </w:r>
    </w:p>
    <w:p w14:paraId="6ADC0967" w14:textId="77777777" w:rsidR="004071C5" w:rsidRPr="00111A07" w:rsidRDefault="004071C5" w:rsidP="00111A07">
      <w:pPr>
        <w:ind w:firstLine="709"/>
        <w:jc w:val="both"/>
        <w:rPr>
          <w:szCs w:val="28"/>
        </w:rPr>
      </w:pPr>
    </w:p>
    <w:p w14:paraId="166194DB" w14:textId="77777777" w:rsidR="004071C5" w:rsidRPr="00111A07" w:rsidRDefault="00877AD0" w:rsidP="00111A07">
      <w:pPr>
        <w:ind w:firstLine="709"/>
        <w:jc w:val="both"/>
        <w:rPr>
          <w:szCs w:val="28"/>
        </w:rPr>
      </w:pPr>
      <w:r w:rsidRPr="00111A07">
        <w:rPr>
          <w:b/>
          <w:bCs/>
          <w:szCs w:val="28"/>
          <w:u w:val="single"/>
        </w:rPr>
        <w:t>Мордвинцев А.И.</w:t>
      </w:r>
      <w:r w:rsidR="00A176DB" w:rsidRPr="00111A07">
        <w:rPr>
          <w:b/>
          <w:szCs w:val="28"/>
          <w:u w:val="single"/>
        </w:rPr>
        <w:t>:</w:t>
      </w:r>
    </w:p>
    <w:p w14:paraId="38984058" w14:textId="77777777" w:rsidR="00877AD0" w:rsidRPr="00111A07" w:rsidRDefault="00877AD0" w:rsidP="00111A07">
      <w:pPr>
        <w:ind w:firstLine="709"/>
        <w:jc w:val="both"/>
        <w:rPr>
          <w:szCs w:val="28"/>
        </w:rPr>
      </w:pPr>
      <w:r w:rsidRPr="00111A07">
        <w:rPr>
          <w:szCs w:val="28"/>
        </w:rPr>
        <w:t>Слово для оглашения результатов голосования по вопросу «</w:t>
      </w:r>
      <w:r w:rsidRPr="00111A07">
        <w:rPr>
          <w:b/>
          <w:szCs w:val="28"/>
        </w:rPr>
        <w:t xml:space="preserve">О выборах </w:t>
      </w:r>
      <w:r w:rsidR="008F5898" w:rsidRPr="00111A07">
        <w:rPr>
          <w:b/>
          <w:szCs w:val="28"/>
        </w:rPr>
        <w:t>Заместителя п</w:t>
      </w:r>
      <w:r w:rsidRPr="00111A07">
        <w:rPr>
          <w:b/>
          <w:szCs w:val="28"/>
        </w:rPr>
        <w:t>редседателя Союза МКСО</w:t>
      </w:r>
      <w:r w:rsidR="008F5898" w:rsidRPr="00111A07">
        <w:rPr>
          <w:b/>
          <w:szCs w:val="28"/>
        </w:rPr>
        <w:t>, председателя комиссии по этике, члена Президиума Союза МКСО</w:t>
      </w:r>
      <w:r w:rsidRPr="00111A07">
        <w:rPr>
          <w:szCs w:val="28"/>
        </w:rPr>
        <w:t xml:space="preserve">» предоставляется председателю Счетной комиссии Общего собрания членов Союза МКСО </w:t>
      </w:r>
      <w:r w:rsidRPr="00111A07">
        <w:rPr>
          <w:b/>
          <w:szCs w:val="28"/>
        </w:rPr>
        <w:t>Ярошуку Иосифу Францевичу</w:t>
      </w:r>
      <w:r w:rsidRPr="00111A07">
        <w:rPr>
          <w:szCs w:val="28"/>
        </w:rPr>
        <w:t>.</w:t>
      </w:r>
    </w:p>
    <w:p w14:paraId="43E93EF1" w14:textId="77777777" w:rsidR="004071C5" w:rsidRPr="00111A07" w:rsidRDefault="004071C5" w:rsidP="00111A07">
      <w:pPr>
        <w:ind w:firstLine="709"/>
        <w:jc w:val="both"/>
        <w:rPr>
          <w:szCs w:val="28"/>
        </w:rPr>
      </w:pPr>
    </w:p>
    <w:p w14:paraId="66208E9F" w14:textId="77777777" w:rsidR="00877AD0" w:rsidRPr="00111A07" w:rsidRDefault="00877AD0" w:rsidP="00111A07">
      <w:pPr>
        <w:ind w:firstLine="709"/>
        <w:jc w:val="both"/>
        <w:rPr>
          <w:b/>
          <w:i/>
          <w:szCs w:val="28"/>
          <w:u w:val="single"/>
        </w:rPr>
      </w:pPr>
      <w:r w:rsidRPr="00111A07">
        <w:rPr>
          <w:b/>
          <w:i/>
          <w:szCs w:val="28"/>
          <w:u w:val="single"/>
        </w:rPr>
        <w:t>Ярошук И.Ф.</w:t>
      </w:r>
    </w:p>
    <w:p w14:paraId="0A0C5942" w14:textId="77777777" w:rsidR="001D2474" w:rsidRPr="00111A07" w:rsidRDefault="001D2474" w:rsidP="00111A07">
      <w:pPr>
        <w:ind w:firstLine="709"/>
        <w:jc w:val="both"/>
        <w:rPr>
          <w:i/>
          <w:szCs w:val="28"/>
          <w:highlight w:val="yellow"/>
        </w:rPr>
      </w:pPr>
      <w:r w:rsidRPr="00111A07">
        <w:rPr>
          <w:i/>
          <w:szCs w:val="28"/>
          <w:highlight w:val="yellow"/>
        </w:rPr>
        <w:t>Счетной комиссией произведен подсчет голосов. За - ***, что составляет ***% от общего числа участников Общего собрания. Против - ***, воздержался - ***.</w:t>
      </w:r>
    </w:p>
    <w:p w14:paraId="16C8F73F" w14:textId="77777777" w:rsidR="00155BEC" w:rsidRPr="00111A07" w:rsidRDefault="001D2474" w:rsidP="00111A07">
      <w:pPr>
        <w:ind w:firstLine="709"/>
        <w:jc w:val="both"/>
        <w:rPr>
          <w:i/>
          <w:szCs w:val="28"/>
        </w:rPr>
      </w:pPr>
      <w:r w:rsidRPr="00111A07">
        <w:rPr>
          <w:i/>
          <w:szCs w:val="28"/>
          <w:highlight w:val="yellow"/>
        </w:rPr>
        <w:t>Прошу утвердить протокол комисии.</w:t>
      </w:r>
    </w:p>
    <w:p w14:paraId="36C1DD31" w14:textId="77777777" w:rsidR="001D2474" w:rsidRPr="00111A07" w:rsidRDefault="001D2474" w:rsidP="00111A07">
      <w:pPr>
        <w:ind w:firstLine="709"/>
        <w:jc w:val="both"/>
        <w:rPr>
          <w:b/>
          <w:szCs w:val="28"/>
          <w:u w:val="single"/>
        </w:rPr>
      </w:pPr>
    </w:p>
    <w:p w14:paraId="464F6835" w14:textId="77777777" w:rsidR="00A176DB" w:rsidRPr="00111A07" w:rsidRDefault="00877AD0" w:rsidP="00111A07">
      <w:pPr>
        <w:ind w:firstLine="709"/>
        <w:jc w:val="both"/>
        <w:rPr>
          <w:b/>
          <w:szCs w:val="28"/>
          <w:u w:val="single"/>
        </w:rPr>
      </w:pPr>
      <w:r w:rsidRPr="00111A07">
        <w:rPr>
          <w:b/>
          <w:bCs/>
          <w:szCs w:val="28"/>
          <w:u w:val="single"/>
        </w:rPr>
        <w:t>Мордвинцев А.И.</w:t>
      </w:r>
      <w:r w:rsidR="00A176DB" w:rsidRPr="00111A07">
        <w:rPr>
          <w:b/>
          <w:szCs w:val="28"/>
          <w:u w:val="single"/>
        </w:rPr>
        <w:t>:</w:t>
      </w:r>
    </w:p>
    <w:p w14:paraId="6F5D9710" w14:textId="77777777" w:rsidR="00617591" w:rsidRPr="00111A07" w:rsidRDefault="00617591" w:rsidP="00111A07">
      <w:pPr>
        <w:ind w:firstLine="709"/>
        <w:jc w:val="both"/>
        <w:rPr>
          <w:szCs w:val="28"/>
        </w:rPr>
      </w:pPr>
      <w:r w:rsidRPr="00111A07">
        <w:rPr>
          <w:szCs w:val="28"/>
        </w:rPr>
        <w:t xml:space="preserve">Коллеги, нет возражений? </w:t>
      </w:r>
    </w:p>
    <w:p w14:paraId="74792A89" w14:textId="77777777" w:rsidR="00617591" w:rsidRPr="00111A07" w:rsidRDefault="00617591" w:rsidP="00111A07">
      <w:pPr>
        <w:ind w:firstLine="709"/>
        <w:jc w:val="both"/>
        <w:rPr>
          <w:szCs w:val="28"/>
        </w:rPr>
      </w:pPr>
      <w:r w:rsidRPr="00111A07">
        <w:rPr>
          <w:szCs w:val="28"/>
        </w:rPr>
        <w:t xml:space="preserve">Протокол утвержден. </w:t>
      </w:r>
    </w:p>
    <w:p w14:paraId="6761AEFF" w14:textId="77777777" w:rsidR="004071C5" w:rsidRPr="00111A07" w:rsidRDefault="004071C5" w:rsidP="00111A07">
      <w:pPr>
        <w:ind w:firstLine="709"/>
        <w:jc w:val="both"/>
        <w:rPr>
          <w:szCs w:val="28"/>
        </w:rPr>
      </w:pPr>
    </w:p>
    <w:p w14:paraId="298355C3" w14:textId="77777777" w:rsidR="004071C5" w:rsidRPr="00111A07" w:rsidRDefault="00617591" w:rsidP="00111A07">
      <w:pPr>
        <w:ind w:firstLine="709"/>
        <w:jc w:val="both"/>
        <w:rPr>
          <w:szCs w:val="28"/>
        </w:rPr>
      </w:pPr>
      <w:r w:rsidRPr="00111A07">
        <w:rPr>
          <w:b/>
          <w:bCs/>
          <w:szCs w:val="28"/>
          <w:u w:val="single"/>
        </w:rPr>
        <w:t>Мордвинцев А.И.</w:t>
      </w:r>
      <w:r w:rsidRPr="00111A07">
        <w:rPr>
          <w:b/>
          <w:szCs w:val="28"/>
          <w:u w:val="single"/>
        </w:rPr>
        <w:t>:</w:t>
      </w:r>
    </w:p>
    <w:p w14:paraId="2E7DED9C" w14:textId="77777777" w:rsidR="004071C5" w:rsidRPr="00111A07" w:rsidRDefault="004071C5" w:rsidP="00111A07">
      <w:pPr>
        <w:ind w:firstLine="709"/>
        <w:jc w:val="both"/>
        <w:rPr>
          <w:szCs w:val="28"/>
        </w:rPr>
      </w:pPr>
      <w:r w:rsidRPr="00111A07">
        <w:rPr>
          <w:szCs w:val="28"/>
        </w:rPr>
        <w:t>Уважаемые коллеги!</w:t>
      </w:r>
    </w:p>
    <w:p w14:paraId="3011565C" w14:textId="77777777" w:rsidR="004071C5" w:rsidRPr="00111A07" w:rsidRDefault="004071C5" w:rsidP="00111A07">
      <w:pPr>
        <w:ind w:firstLine="709"/>
        <w:jc w:val="both"/>
        <w:rPr>
          <w:szCs w:val="28"/>
        </w:rPr>
      </w:pPr>
      <w:r w:rsidRPr="00111A07">
        <w:rPr>
          <w:szCs w:val="28"/>
        </w:rPr>
        <w:t xml:space="preserve">Давайте поздравим </w:t>
      </w:r>
      <w:r w:rsidR="001D2474" w:rsidRPr="00111A07">
        <w:rPr>
          <w:szCs w:val="28"/>
        </w:rPr>
        <w:t xml:space="preserve">Марию Федоровну Батуеву с избранием заместителем председателя Союза МКСО, </w:t>
      </w:r>
      <w:r w:rsidRPr="00111A07">
        <w:rPr>
          <w:szCs w:val="28"/>
        </w:rPr>
        <w:t>председател</w:t>
      </w:r>
      <w:r w:rsidR="001D2474" w:rsidRPr="00111A07">
        <w:rPr>
          <w:szCs w:val="28"/>
        </w:rPr>
        <w:t>ем</w:t>
      </w:r>
      <w:r w:rsidRPr="00111A07">
        <w:rPr>
          <w:szCs w:val="28"/>
        </w:rPr>
        <w:t xml:space="preserve"> Комиссии Союза МКСО по этике</w:t>
      </w:r>
      <w:r w:rsidR="001D2474" w:rsidRPr="00111A07">
        <w:rPr>
          <w:szCs w:val="28"/>
        </w:rPr>
        <w:t>, членом Президиума</w:t>
      </w:r>
      <w:r w:rsidR="00F2384F" w:rsidRPr="00111A07">
        <w:rPr>
          <w:szCs w:val="28"/>
        </w:rPr>
        <w:t xml:space="preserve"> сроком на 5 лет</w:t>
      </w:r>
      <w:r w:rsidRPr="00111A07">
        <w:rPr>
          <w:szCs w:val="28"/>
        </w:rPr>
        <w:t>.</w:t>
      </w:r>
    </w:p>
    <w:p w14:paraId="242AD559" w14:textId="77777777" w:rsidR="004071C5" w:rsidRPr="00111A07" w:rsidRDefault="004071C5" w:rsidP="00111A07">
      <w:pPr>
        <w:ind w:firstLine="709"/>
        <w:jc w:val="both"/>
        <w:rPr>
          <w:szCs w:val="28"/>
        </w:rPr>
      </w:pPr>
    </w:p>
    <w:p w14:paraId="1A478D94" w14:textId="77777777" w:rsidR="004071C5" w:rsidRPr="00111A07" w:rsidRDefault="00D835AB" w:rsidP="00111A07">
      <w:pPr>
        <w:ind w:firstLine="709"/>
        <w:jc w:val="both"/>
        <w:rPr>
          <w:szCs w:val="28"/>
        </w:rPr>
      </w:pPr>
      <w:r w:rsidRPr="00111A07">
        <w:rPr>
          <w:b/>
          <w:bCs/>
          <w:szCs w:val="28"/>
          <w:u w:val="single"/>
        </w:rPr>
        <w:t>Мордвинцев А.И.</w:t>
      </w:r>
      <w:r w:rsidRPr="00111A07">
        <w:rPr>
          <w:b/>
          <w:szCs w:val="28"/>
          <w:u w:val="single"/>
        </w:rPr>
        <w:t>:</w:t>
      </w:r>
    </w:p>
    <w:p w14:paraId="460F1CDD" w14:textId="77777777" w:rsidR="004071C5" w:rsidRPr="00111A07" w:rsidRDefault="004071C5" w:rsidP="00111A07">
      <w:pPr>
        <w:ind w:firstLine="709"/>
        <w:jc w:val="both"/>
        <w:rPr>
          <w:szCs w:val="28"/>
        </w:rPr>
      </w:pPr>
    </w:p>
    <w:p w14:paraId="4CD329AB" w14:textId="77777777" w:rsidR="004071C5" w:rsidRPr="00111A07" w:rsidRDefault="004071C5" w:rsidP="00111A07">
      <w:pPr>
        <w:ind w:firstLine="709"/>
        <w:jc w:val="both"/>
        <w:rPr>
          <w:b/>
          <w:szCs w:val="28"/>
        </w:rPr>
      </w:pPr>
      <w:r w:rsidRPr="00111A07">
        <w:rPr>
          <w:b/>
          <w:szCs w:val="28"/>
        </w:rPr>
        <w:lastRenderedPageBreak/>
        <w:t xml:space="preserve">Вопрос </w:t>
      </w:r>
      <w:r w:rsidR="00D835AB" w:rsidRPr="00111A07">
        <w:rPr>
          <w:b/>
          <w:szCs w:val="28"/>
        </w:rPr>
        <w:t>6</w:t>
      </w:r>
      <w:r w:rsidRPr="00111A07">
        <w:rPr>
          <w:b/>
          <w:szCs w:val="28"/>
        </w:rPr>
        <w:t>.</w:t>
      </w:r>
      <w:r w:rsidR="00D835AB" w:rsidRPr="00111A07">
        <w:rPr>
          <w:b/>
          <w:szCs w:val="28"/>
        </w:rPr>
        <w:t>3</w:t>
      </w:r>
      <w:r w:rsidRPr="00111A07">
        <w:rPr>
          <w:b/>
          <w:szCs w:val="28"/>
        </w:rPr>
        <w:t xml:space="preserve">. О </w:t>
      </w:r>
      <w:r w:rsidR="00974895" w:rsidRPr="00111A07">
        <w:rPr>
          <w:b/>
          <w:szCs w:val="28"/>
        </w:rPr>
        <w:t>составе</w:t>
      </w:r>
      <w:r w:rsidRPr="00111A07">
        <w:rPr>
          <w:b/>
          <w:szCs w:val="28"/>
        </w:rPr>
        <w:t xml:space="preserve"> Президиума Союза МКСО.</w:t>
      </w:r>
    </w:p>
    <w:p w14:paraId="5BF267BA" w14:textId="77777777" w:rsidR="004071C5" w:rsidRPr="00111A07" w:rsidRDefault="004071C5" w:rsidP="00111A07">
      <w:pPr>
        <w:ind w:firstLine="709"/>
        <w:jc w:val="both"/>
        <w:rPr>
          <w:szCs w:val="28"/>
        </w:rPr>
      </w:pPr>
    </w:p>
    <w:p w14:paraId="7D8225E8" w14:textId="77777777" w:rsidR="004071C5" w:rsidRPr="00111A07" w:rsidRDefault="004071C5" w:rsidP="00111A07">
      <w:pPr>
        <w:ind w:firstLine="709"/>
        <w:jc w:val="both"/>
        <w:rPr>
          <w:bCs/>
          <w:szCs w:val="28"/>
        </w:rPr>
      </w:pPr>
      <w:r w:rsidRPr="00111A07">
        <w:rPr>
          <w:bCs/>
          <w:szCs w:val="28"/>
        </w:rPr>
        <w:t>Уважаемые коллеги!</w:t>
      </w:r>
    </w:p>
    <w:p w14:paraId="04F51F3C" w14:textId="77777777" w:rsidR="004071C5" w:rsidRPr="00111A07" w:rsidRDefault="00D835AB" w:rsidP="00111A07">
      <w:pPr>
        <w:ind w:firstLine="709"/>
        <w:jc w:val="both"/>
        <w:rPr>
          <w:bCs/>
          <w:szCs w:val="28"/>
        </w:rPr>
      </w:pPr>
      <w:r w:rsidRPr="00111A07">
        <w:rPr>
          <w:szCs w:val="28"/>
        </w:rPr>
        <w:t>Вношу на ваше рассмотрение решение</w:t>
      </w:r>
      <w:r w:rsidRPr="00111A07">
        <w:rPr>
          <w:b/>
          <w:szCs w:val="28"/>
        </w:rPr>
        <w:t xml:space="preserve"> Президиума Союза МКСО об избрании </w:t>
      </w:r>
      <w:r w:rsidR="00B733E7" w:rsidRPr="00111A07">
        <w:rPr>
          <w:b/>
          <w:szCs w:val="28"/>
        </w:rPr>
        <w:t>Зиборовой Марины Петровны</w:t>
      </w:r>
      <w:r w:rsidR="004071C5" w:rsidRPr="00111A07">
        <w:rPr>
          <w:b/>
          <w:szCs w:val="28"/>
        </w:rPr>
        <w:t xml:space="preserve"> председателем Комиссии Союза МКСО по </w:t>
      </w:r>
      <w:r w:rsidR="004071C5" w:rsidRPr="00111A07">
        <w:rPr>
          <w:b/>
          <w:iCs/>
          <w:szCs w:val="28"/>
        </w:rPr>
        <w:t>совершенствованию внешнего муниципального финансового контроля</w:t>
      </w:r>
      <w:r w:rsidR="00B733E7" w:rsidRPr="00111A07">
        <w:rPr>
          <w:b/>
          <w:iCs/>
          <w:szCs w:val="28"/>
        </w:rPr>
        <w:t>,</w:t>
      </w:r>
      <w:r w:rsidR="00B733E7" w:rsidRPr="00111A07">
        <w:rPr>
          <w:b/>
          <w:szCs w:val="28"/>
        </w:rPr>
        <w:t xml:space="preserve"> членом Президиума Союза МКСО</w:t>
      </w:r>
      <w:r w:rsidR="004071C5" w:rsidRPr="00111A07">
        <w:rPr>
          <w:bCs/>
          <w:szCs w:val="28"/>
        </w:rPr>
        <w:t>.</w:t>
      </w:r>
    </w:p>
    <w:p w14:paraId="4ABBEE47" w14:textId="77777777" w:rsidR="004071C5" w:rsidRPr="00111A07" w:rsidRDefault="004071C5" w:rsidP="00111A07">
      <w:pPr>
        <w:ind w:firstLine="709"/>
        <w:jc w:val="both"/>
        <w:rPr>
          <w:szCs w:val="28"/>
        </w:rPr>
      </w:pPr>
    </w:p>
    <w:p w14:paraId="26B0FD73" w14:textId="77777777" w:rsidR="00D835AB" w:rsidRPr="00111A07" w:rsidRDefault="00D835AB" w:rsidP="00111A07">
      <w:pPr>
        <w:ind w:firstLine="709"/>
        <w:jc w:val="both"/>
        <w:rPr>
          <w:b/>
          <w:szCs w:val="28"/>
          <w:u w:val="single"/>
        </w:rPr>
      </w:pPr>
      <w:r w:rsidRPr="00111A07">
        <w:rPr>
          <w:b/>
          <w:bCs/>
          <w:szCs w:val="28"/>
          <w:u w:val="single"/>
        </w:rPr>
        <w:t>Мордвинцев А.И.</w:t>
      </w:r>
      <w:r w:rsidRPr="00111A07">
        <w:rPr>
          <w:b/>
          <w:szCs w:val="28"/>
          <w:u w:val="single"/>
        </w:rPr>
        <w:t>:</w:t>
      </w:r>
    </w:p>
    <w:p w14:paraId="6EF7EE94" w14:textId="77777777" w:rsidR="00D835AB" w:rsidRPr="00111A07" w:rsidRDefault="00D835AB" w:rsidP="00111A07">
      <w:pPr>
        <w:ind w:firstLine="709"/>
        <w:jc w:val="both"/>
        <w:rPr>
          <w:szCs w:val="28"/>
        </w:rPr>
      </w:pPr>
      <w:r w:rsidRPr="00111A07">
        <w:rPr>
          <w:szCs w:val="28"/>
        </w:rPr>
        <w:t>Уважаемые делегаты! Прошу голосовать.</w:t>
      </w:r>
    </w:p>
    <w:p w14:paraId="3888A0BF" w14:textId="77777777" w:rsidR="00D835AB" w:rsidRPr="00111A07" w:rsidRDefault="00D835AB" w:rsidP="00111A07">
      <w:pPr>
        <w:ind w:firstLine="709"/>
        <w:jc w:val="both"/>
        <w:rPr>
          <w:szCs w:val="28"/>
        </w:rPr>
      </w:pPr>
    </w:p>
    <w:p w14:paraId="6C8B9853" w14:textId="77777777" w:rsidR="00D835AB" w:rsidRPr="00111A07" w:rsidRDefault="00D835AB" w:rsidP="00111A07">
      <w:pPr>
        <w:ind w:firstLine="709"/>
        <w:jc w:val="both"/>
        <w:rPr>
          <w:szCs w:val="28"/>
        </w:rPr>
      </w:pPr>
      <w:r w:rsidRPr="00111A07">
        <w:rPr>
          <w:szCs w:val="28"/>
        </w:rPr>
        <w:t>Счетной комиссии произвести подсчет голосов.</w:t>
      </w:r>
    </w:p>
    <w:p w14:paraId="425F994B" w14:textId="77777777" w:rsidR="00D835AB" w:rsidRPr="00111A07" w:rsidRDefault="00D835AB" w:rsidP="00111A07">
      <w:pPr>
        <w:ind w:firstLine="709"/>
        <w:jc w:val="both"/>
        <w:rPr>
          <w:szCs w:val="28"/>
        </w:rPr>
      </w:pPr>
    </w:p>
    <w:p w14:paraId="6888B6DF" w14:textId="77777777" w:rsidR="00D835AB" w:rsidRPr="00111A07" w:rsidRDefault="00D835AB" w:rsidP="00111A07">
      <w:pPr>
        <w:ind w:firstLine="709"/>
        <w:jc w:val="both"/>
        <w:rPr>
          <w:b/>
          <w:szCs w:val="28"/>
        </w:rPr>
      </w:pPr>
      <w:r w:rsidRPr="00111A07">
        <w:rPr>
          <w:b/>
          <w:szCs w:val="28"/>
        </w:rPr>
        <w:t xml:space="preserve">Кто за данное предложение? </w:t>
      </w:r>
    </w:p>
    <w:p w14:paraId="5FDC870A" w14:textId="77777777" w:rsidR="00B733E7" w:rsidRPr="00111A07" w:rsidRDefault="00B733E7" w:rsidP="00111A07">
      <w:pPr>
        <w:ind w:firstLine="709"/>
        <w:jc w:val="both"/>
        <w:rPr>
          <w:i/>
          <w:szCs w:val="28"/>
        </w:rPr>
      </w:pPr>
      <w:r w:rsidRPr="00111A07">
        <w:rPr>
          <w:i/>
          <w:szCs w:val="28"/>
        </w:rPr>
        <w:t>(пауза)</w:t>
      </w:r>
    </w:p>
    <w:p w14:paraId="2A357868" w14:textId="77777777" w:rsidR="00D835AB" w:rsidRPr="00111A07" w:rsidRDefault="00D835AB" w:rsidP="00111A07">
      <w:pPr>
        <w:ind w:firstLine="709"/>
        <w:jc w:val="both"/>
        <w:rPr>
          <w:b/>
          <w:szCs w:val="28"/>
        </w:rPr>
      </w:pPr>
      <w:r w:rsidRPr="00111A07">
        <w:rPr>
          <w:b/>
          <w:szCs w:val="28"/>
        </w:rPr>
        <w:t>Кто против?</w:t>
      </w:r>
    </w:p>
    <w:p w14:paraId="6058E53A" w14:textId="77777777" w:rsidR="008D218E" w:rsidRPr="00111A07" w:rsidRDefault="008D218E" w:rsidP="00111A07">
      <w:pPr>
        <w:ind w:firstLine="709"/>
        <w:jc w:val="both"/>
        <w:rPr>
          <w:i/>
          <w:szCs w:val="28"/>
        </w:rPr>
      </w:pPr>
      <w:r w:rsidRPr="00111A07">
        <w:rPr>
          <w:i/>
          <w:szCs w:val="28"/>
        </w:rPr>
        <w:t>(пауза)</w:t>
      </w:r>
    </w:p>
    <w:p w14:paraId="4D5ECBCB" w14:textId="77777777" w:rsidR="00D835AB" w:rsidRPr="00111A07" w:rsidRDefault="00D835AB" w:rsidP="00111A07">
      <w:pPr>
        <w:ind w:firstLine="709"/>
        <w:jc w:val="both"/>
        <w:rPr>
          <w:b/>
          <w:szCs w:val="28"/>
        </w:rPr>
      </w:pPr>
      <w:r w:rsidRPr="00111A07">
        <w:rPr>
          <w:b/>
          <w:szCs w:val="28"/>
        </w:rPr>
        <w:t>Кто воздержался?</w:t>
      </w:r>
    </w:p>
    <w:p w14:paraId="48BD0FE6" w14:textId="77777777" w:rsidR="008D218E" w:rsidRPr="00111A07" w:rsidRDefault="008D218E" w:rsidP="00111A07">
      <w:pPr>
        <w:ind w:firstLine="709"/>
        <w:jc w:val="both"/>
        <w:rPr>
          <w:i/>
          <w:szCs w:val="28"/>
        </w:rPr>
      </w:pPr>
      <w:r w:rsidRPr="00111A07">
        <w:rPr>
          <w:i/>
          <w:szCs w:val="28"/>
        </w:rPr>
        <w:t>(пауза)</w:t>
      </w:r>
    </w:p>
    <w:p w14:paraId="1817CCA3" w14:textId="77777777" w:rsidR="00D835AB" w:rsidRPr="00111A07" w:rsidRDefault="00D835AB" w:rsidP="00111A07">
      <w:pPr>
        <w:ind w:firstLine="709"/>
        <w:jc w:val="both"/>
        <w:rPr>
          <w:szCs w:val="28"/>
        </w:rPr>
      </w:pPr>
    </w:p>
    <w:p w14:paraId="64125A23" w14:textId="77777777" w:rsidR="00D835AB" w:rsidRPr="00111A07" w:rsidRDefault="00D835AB" w:rsidP="00111A07">
      <w:pPr>
        <w:ind w:firstLine="709"/>
        <w:jc w:val="both"/>
        <w:rPr>
          <w:szCs w:val="28"/>
        </w:rPr>
      </w:pPr>
      <w:r w:rsidRPr="00111A07">
        <w:rPr>
          <w:b/>
          <w:bCs/>
          <w:szCs w:val="28"/>
          <w:u w:val="single"/>
        </w:rPr>
        <w:t>Мордвинцев А.И.</w:t>
      </w:r>
      <w:r w:rsidRPr="00111A07">
        <w:rPr>
          <w:b/>
          <w:szCs w:val="28"/>
          <w:u w:val="single"/>
        </w:rPr>
        <w:t>:</w:t>
      </w:r>
    </w:p>
    <w:p w14:paraId="2F18D126" w14:textId="77777777" w:rsidR="00D835AB" w:rsidRPr="00111A07" w:rsidRDefault="00D835AB" w:rsidP="00111A07">
      <w:pPr>
        <w:ind w:firstLine="709"/>
        <w:jc w:val="both"/>
        <w:rPr>
          <w:szCs w:val="28"/>
        </w:rPr>
      </w:pPr>
      <w:r w:rsidRPr="00111A07">
        <w:rPr>
          <w:szCs w:val="28"/>
        </w:rPr>
        <w:t>Слово для оглашения результатов голосования по вопросу «</w:t>
      </w:r>
      <w:r w:rsidRPr="00111A07">
        <w:rPr>
          <w:b/>
          <w:szCs w:val="28"/>
        </w:rPr>
        <w:t xml:space="preserve">О выборах </w:t>
      </w:r>
      <w:r w:rsidR="00B733E7" w:rsidRPr="00111A07">
        <w:rPr>
          <w:b/>
          <w:szCs w:val="28"/>
        </w:rPr>
        <w:t xml:space="preserve">председателя Комиссии Союза МКСО по </w:t>
      </w:r>
      <w:r w:rsidR="00B733E7" w:rsidRPr="00111A07">
        <w:rPr>
          <w:b/>
          <w:iCs/>
          <w:szCs w:val="28"/>
        </w:rPr>
        <w:t>совершенствованию внешнего муниципального финансового контроля,</w:t>
      </w:r>
      <w:r w:rsidR="00B733E7" w:rsidRPr="00111A07">
        <w:rPr>
          <w:b/>
          <w:szCs w:val="28"/>
        </w:rPr>
        <w:t xml:space="preserve"> члена Президиума Союза МКСО</w:t>
      </w:r>
      <w:r w:rsidRPr="00111A07">
        <w:rPr>
          <w:szCs w:val="28"/>
        </w:rPr>
        <w:t xml:space="preserve">» предоставляется председателю Счетной комиссии Общего собрания членов Союза МКСО </w:t>
      </w:r>
      <w:r w:rsidRPr="00111A07">
        <w:rPr>
          <w:b/>
          <w:szCs w:val="28"/>
        </w:rPr>
        <w:t>Ярошуку Иосифу Францевичу</w:t>
      </w:r>
      <w:r w:rsidRPr="00111A07">
        <w:rPr>
          <w:szCs w:val="28"/>
        </w:rPr>
        <w:t>.</w:t>
      </w:r>
    </w:p>
    <w:p w14:paraId="661C6FE0" w14:textId="77777777" w:rsidR="00D835AB" w:rsidRPr="00111A07" w:rsidRDefault="00D835AB" w:rsidP="00111A07">
      <w:pPr>
        <w:ind w:firstLine="709"/>
        <w:jc w:val="both"/>
        <w:rPr>
          <w:szCs w:val="28"/>
        </w:rPr>
      </w:pPr>
    </w:p>
    <w:p w14:paraId="6BFCD2BE" w14:textId="77777777" w:rsidR="00D835AB" w:rsidRPr="00111A07" w:rsidRDefault="00D835AB" w:rsidP="00111A07">
      <w:pPr>
        <w:ind w:firstLine="709"/>
        <w:jc w:val="both"/>
        <w:rPr>
          <w:b/>
          <w:i/>
          <w:szCs w:val="28"/>
          <w:u w:val="single"/>
        </w:rPr>
      </w:pPr>
      <w:r w:rsidRPr="00111A07">
        <w:rPr>
          <w:b/>
          <w:i/>
          <w:szCs w:val="28"/>
          <w:u w:val="single"/>
        </w:rPr>
        <w:t>Ярошук И.Ф.</w:t>
      </w:r>
    </w:p>
    <w:p w14:paraId="5D2DB237" w14:textId="77777777" w:rsidR="007007F8" w:rsidRPr="00111A07" w:rsidRDefault="007007F8" w:rsidP="00111A07">
      <w:pPr>
        <w:ind w:firstLine="709"/>
        <w:jc w:val="both"/>
        <w:rPr>
          <w:i/>
          <w:szCs w:val="28"/>
          <w:highlight w:val="yellow"/>
        </w:rPr>
      </w:pPr>
      <w:r w:rsidRPr="00111A07">
        <w:rPr>
          <w:i/>
          <w:szCs w:val="28"/>
          <w:highlight w:val="yellow"/>
        </w:rPr>
        <w:t>Счетной комиссией произведен подсчет голосов. За - ***, что составляет ***% от общего числа участников Общего собрания. Против - ***, воздержался - ***.</w:t>
      </w:r>
    </w:p>
    <w:p w14:paraId="3D1AD71A" w14:textId="77777777" w:rsidR="007007F8" w:rsidRPr="00111A07" w:rsidRDefault="007007F8" w:rsidP="00111A07">
      <w:pPr>
        <w:ind w:firstLine="709"/>
        <w:jc w:val="both"/>
        <w:rPr>
          <w:i/>
          <w:szCs w:val="28"/>
        </w:rPr>
      </w:pPr>
      <w:r w:rsidRPr="00111A07">
        <w:rPr>
          <w:i/>
          <w:szCs w:val="28"/>
          <w:highlight w:val="yellow"/>
        </w:rPr>
        <w:t>Прошу утвердить протокол комиссии.</w:t>
      </w:r>
    </w:p>
    <w:p w14:paraId="49BAC23B" w14:textId="77777777" w:rsidR="00D835AB" w:rsidRPr="00111A07" w:rsidRDefault="00D835AB" w:rsidP="00111A07">
      <w:pPr>
        <w:ind w:firstLine="709"/>
        <w:jc w:val="both"/>
        <w:rPr>
          <w:b/>
          <w:szCs w:val="28"/>
          <w:u w:val="single"/>
        </w:rPr>
      </w:pPr>
    </w:p>
    <w:p w14:paraId="1CBA3DB5" w14:textId="77777777" w:rsidR="00D835AB" w:rsidRPr="00111A07" w:rsidRDefault="00D835AB" w:rsidP="00111A07">
      <w:pPr>
        <w:ind w:firstLine="709"/>
        <w:jc w:val="both"/>
        <w:rPr>
          <w:b/>
          <w:szCs w:val="28"/>
          <w:u w:val="single"/>
        </w:rPr>
      </w:pPr>
      <w:r w:rsidRPr="00111A07">
        <w:rPr>
          <w:b/>
          <w:bCs/>
          <w:szCs w:val="28"/>
          <w:u w:val="single"/>
        </w:rPr>
        <w:t>Мордвинцев А.И.</w:t>
      </w:r>
      <w:r w:rsidRPr="00111A07">
        <w:rPr>
          <w:b/>
          <w:szCs w:val="28"/>
          <w:u w:val="single"/>
        </w:rPr>
        <w:t>:</w:t>
      </w:r>
    </w:p>
    <w:p w14:paraId="2FDE0E4A" w14:textId="77777777" w:rsidR="00D835AB" w:rsidRPr="00111A07" w:rsidRDefault="00D835AB" w:rsidP="00111A07">
      <w:pPr>
        <w:ind w:firstLine="709"/>
        <w:jc w:val="both"/>
        <w:rPr>
          <w:szCs w:val="28"/>
        </w:rPr>
      </w:pPr>
      <w:r w:rsidRPr="00111A07">
        <w:rPr>
          <w:szCs w:val="28"/>
        </w:rPr>
        <w:t xml:space="preserve">Коллеги, нет возражений? </w:t>
      </w:r>
    </w:p>
    <w:p w14:paraId="74D6F5EF" w14:textId="77777777" w:rsidR="00D835AB" w:rsidRPr="00111A07" w:rsidRDefault="00D835AB" w:rsidP="00111A07">
      <w:pPr>
        <w:ind w:firstLine="709"/>
        <w:jc w:val="both"/>
        <w:rPr>
          <w:szCs w:val="28"/>
        </w:rPr>
      </w:pPr>
      <w:r w:rsidRPr="00111A07">
        <w:rPr>
          <w:szCs w:val="28"/>
        </w:rPr>
        <w:t xml:space="preserve">Протокол утвержден. </w:t>
      </w:r>
    </w:p>
    <w:p w14:paraId="75A5D5D8" w14:textId="77777777" w:rsidR="00D835AB" w:rsidRPr="00111A07" w:rsidRDefault="00D835AB" w:rsidP="00111A07">
      <w:pPr>
        <w:ind w:firstLine="709"/>
        <w:jc w:val="both"/>
        <w:rPr>
          <w:szCs w:val="28"/>
        </w:rPr>
      </w:pPr>
    </w:p>
    <w:p w14:paraId="7609C1C4" w14:textId="77777777" w:rsidR="00D835AB" w:rsidRPr="00111A07" w:rsidRDefault="00D835AB" w:rsidP="00111A07">
      <w:pPr>
        <w:ind w:firstLine="709"/>
        <w:jc w:val="both"/>
        <w:rPr>
          <w:szCs w:val="28"/>
        </w:rPr>
      </w:pPr>
      <w:r w:rsidRPr="00111A07">
        <w:rPr>
          <w:b/>
          <w:bCs/>
          <w:szCs w:val="28"/>
          <w:u w:val="single"/>
        </w:rPr>
        <w:t>Мордвинцев А.И.</w:t>
      </w:r>
      <w:r w:rsidRPr="00111A07">
        <w:rPr>
          <w:b/>
          <w:szCs w:val="28"/>
          <w:u w:val="single"/>
        </w:rPr>
        <w:t>:</w:t>
      </w:r>
    </w:p>
    <w:p w14:paraId="6F5B779C" w14:textId="77777777" w:rsidR="004071C5" w:rsidRPr="00111A07" w:rsidRDefault="00D835AB" w:rsidP="00111A07">
      <w:pPr>
        <w:ind w:firstLine="709"/>
        <w:jc w:val="both"/>
        <w:rPr>
          <w:szCs w:val="28"/>
        </w:rPr>
      </w:pPr>
      <w:r w:rsidRPr="00111A07">
        <w:rPr>
          <w:szCs w:val="28"/>
        </w:rPr>
        <w:t>Уважаемые коллеги!</w:t>
      </w:r>
    </w:p>
    <w:p w14:paraId="23087BCF" w14:textId="77777777" w:rsidR="004071C5" w:rsidRPr="00111A07" w:rsidRDefault="004071C5" w:rsidP="00111A07">
      <w:pPr>
        <w:ind w:firstLine="709"/>
        <w:jc w:val="both"/>
        <w:rPr>
          <w:szCs w:val="28"/>
        </w:rPr>
      </w:pPr>
      <w:r w:rsidRPr="00111A07">
        <w:rPr>
          <w:szCs w:val="28"/>
        </w:rPr>
        <w:t xml:space="preserve">Давайте поздравим </w:t>
      </w:r>
      <w:r w:rsidR="00FE101D" w:rsidRPr="00111A07">
        <w:rPr>
          <w:iCs/>
          <w:szCs w:val="28"/>
        </w:rPr>
        <w:t>Зиборову Марину Петровну</w:t>
      </w:r>
      <w:r w:rsidR="00FE101D" w:rsidRPr="00111A07">
        <w:rPr>
          <w:szCs w:val="28"/>
        </w:rPr>
        <w:t xml:space="preserve"> с избранием </w:t>
      </w:r>
      <w:r w:rsidRPr="00111A07">
        <w:rPr>
          <w:szCs w:val="28"/>
        </w:rPr>
        <w:t xml:space="preserve">членом Президиума Союза МКСО, </w:t>
      </w:r>
      <w:r w:rsidRPr="00111A07">
        <w:rPr>
          <w:bCs/>
          <w:szCs w:val="28"/>
        </w:rPr>
        <w:t xml:space="preserve">председателем Комиссии Союза МКСО </w:t>
      </w:r>
      <w:r w:rsidRPr="00111A07">
        <w:rPr>
          <w:iCs/>
          <w:szCs w:val="28"/>
        </w:rPr>
        <w:t>по совершенствованию внешнего муниципального финансового контроля</w:t>
      </w:r>
      <w:r w:rsidR="00FE101D" w:rsidRPr="00111A07">
        <w:rPr>
          <w:iCs/>
          <w:szCs w:val="28"/>
        </w:rPr>
        <w:t xml:space="preserve"> сроком на 5 лет</w:t>
      </w:r>
      <w:r w:rsidRPr="00111A07">
        <w:rPr>
          <w:iCs/>
          <w:szCs w:val="28"/>
        </w:rPr>
        <w:t>.</w:t>
      </w:r>
    </w:p>
    <w:p w14:paraId="1782697A" w14:textId="77777777" w:rsidR="008744F6" w:rsidRPr="00111A07" w:rsidRDefault="008744F6" w:rsidP="00111A07">
      <w:pPr>
        <w:ind w:firstLine="709"/>
        <w:jc w:val="both"/>
        <w:rPr>
          <w:b/>
          <w:bCs/>
          <w:szCs w:val="28"/>
          <w:u w:val="single"/>
        </w:rPr>
      </w:pPr>
    </w:p>
    <w:p w14:paraId="0115266B" w14:textId="77777777" w:rsidR="004071C5" w:rsidRPr="00111A07" w:rsidRDefault="008744F6" w:rsidP="00111A07">
      <w:pPr>
        <w:ind w:firstLine="709"/>
        <w:jc w:val="both"/>
        <w:rPr>
          <w:szCs w:val="28"/>
        </w:rPr>
      </w:pPr>
      <w:r w:rsidRPr="00111A07">
        <w:rPr>
          <w:b/>
          <w:bCs/>
          <w:szCs w:val="28"/>
          <w:u w:val="single"/>
        </w:rPr>
        <w:t>Мордвинцев А.И.</w:t>
      </w:r>
      <w:r w:rsidRPr="00111A07">
        <w:rPr>
          <w:b/>
          <w:szCs w:val="28"/>
          <w:u w:val="single"/>
        </w:rPr>
        <w:t>:</w:t>
      </w:r>
    </w:p>
    <w:p w14:paraId="236F9A15" w14:textId="77777777" w:rsidR="004071C5" w:rsidRPr="00111A07" w:rsidRDefault="004071C5" w:rsidP="00111A07">
      <w:pPr>
        <w:ind w:firstLine="709"/>
        <w:contextualSpacing/>
        <w:jc w:val="both"/>
        <w:rPr>
          <w:b/>
          <w:szCs w:val="28"/>
        </w:rPr>
      </w:pPr>
    </w:p>
    <w:p w14:paraId="0B76EEDA" w14:textId="77777777" w:rsidR="00155BEC" w:rsidRPr="00111A07" w:rsidRDefault="00446B5A" w:rsidP="00111A07">
      <w:pPr>
        <w:ind w:firstLine="709"/>
        <w:contextualSpacing/>
        <w:jc w:val="both"/>
        <w:rPr>
          <w:szCs w:val="28"/>
        </w:rPr>
      </w:pPr>
      <w:r w:rsidRPr="00111A07">
        <w:rPr>
          <w:szCs w:val="28"/>
        </w:rPr>
        <w:t xml:space="preserve">Уважаемые коллеги! </w:t>
      </w:r>
    </w:p>
    <w:p w14:paraId="6CB5CA4B" w14:textId="77777777" w:rsidR="00155BEC" w:rsidRPr="00111A07" w:rsidRDefault="005F45AF" w:rsidP="00111A07">
      <w:pPr>
        <w:ind w:firstLine="709"/>
        <w:contextualSpacing/>
        <w:jc w:val="both"/>
        <w:rPr>
          <w:szCs w:val="28"/>
        </w:rPr>
      </w:pPr>
      <w:r w:rsidRPr="00111A07">
        <w:rPr>
          <w:szCs w:val="28"/>
        </w:rPr>
        <w:t xml:space="preserve">Переходим к принятию решения нашего Общего собрания. </w:t>
      </w:r>
    </w:p>
    <w:p w14:paraId="151E7E12" w14:textId="77777777" w:rsidR="00155BEC" w:rsidRPr="00111A07" w:rsidRDefault="005F45AF" w:rsidP="00111A07">
      <w:pPr>
        <w:ind w:firstLine="709"/>
        <w:contextualSpacing/>
        <w:jc w:val="both"/>
        <w:rPr>
          <w:szCs w:val="28"/>
        </w:rPr>
      </w:pPr>
      <w:r w:rsidRPr="00111A07">
        <w:rPr>
          <w:szCs w:val="28"/>
        </w:rPr>
        <w:t xml:space="preserve">У вас на руках имеется проект решения, предлагается принять его за основу. </w:t>
      </w:r>
      <w:r w:rsidR="00F2384F" w:rsidRPr="00111A07">
        <w:rPr>
          <w:szCs w:val="28"/>
        </w:rPr>
        <w:t xml:space="preserve">Прошу голосовать за это предложение. </w:t>
      </w:r>
      <w:r w:rsidRPr="00111A07">
        <w:rPr>
          <w:szCs w:val="28"/>
        </w:rPr>
        <w:t xml:space="preserve">Проект за основу принят. </w:t>
      </w:r>
    </w:p>
    <w:p w14:paraId="4DD73A1A" w14:textId="77777777" w:rsidR="00155BEC" w:rsidRPr="00111A07" w:rsidRDefault="005F45AF" w:rsidP="00111A07">
      <w:pPr>
        <w:ind w:firstLine="709"/>
        <w:contextualSpacing/>
        <w:jc w:val="both"/>
        <w:rPr>
          <w:szCs w:val="28"/>
        </w:rPr>
      </w:pPr>
      <w:r w:rsidRPr="00111A07">
        <w:rPr>
          <w:szCs w:val="28"/>
        </w:rPr>
        <w:t>Какие есть замечания по проекту решения? Если замечаний нет, есть предложения принять проект в целом. Есть возражения против данного предложения? Нет.</w:t>
      </w:r>
    </w:p>
    <w:p w14:paraId="54DCCED0" w14:textId="77777777" w:rsidR="005F45AF" w:rsidRPr="00111A07" w:rsidRDefault="005F45AF" w:rsidP="00111A07">
      <w:pPr>
        <w:ind w:firstLine="709"/>
        <w:contextualSpacing/>
        <w:jc w:val="both"/>
        <w:rPr>
          <w:szCs w:val="28"/>
        </w:rPr>
      </w:pPr>
      <w:r w:rsidRPr="00111A07">
        <w:rPr>
          <w:szCs w:val="28"/>
        </w:rPr>
        <w:t xml:space="preserve"> Проект решения собрания принимается в целом. </w:t>
      </w:r>
    </w:p>
    <w:p w14:paraId="35F6D376" w14:textId="77777777" w:rsidR="004071C5" w:rsidRPr="00111A07" w:rsidRDefault="004071C5" w:rsidP="00111A07">
      <w:pPr>
        <w:ind w:firstLine="709"/>
        <w:contextualSpacing/>
        <w:jc w:val="both"/>
        <w:rPr>
          <w:szCs w:val="28"/>
        </w:rPr>
      </w:pPr>
    </w:p>
    <w:p w14:paraId="591B1DCC" w14:textId="77777777" w:rsidR="004071C5" w:rsidRPr="00111A07" w:rsidRDefault="004A5E77" w:rsidP="00111A07">
      <w:pPr>
        <w:ind w:firstLine="709"/>
        <w:jc w:val="both"/>
        <w:rPr>
          <w:b/>
          <w:bCs/>
          <w:szCs w:val="28"/>
          <w:u w:val="single"/>
        </w:rPr>
      </w:pPr>
      <w:r w:rsidRPr="00111A07">
        <w:rPr>
          <w:b/>
          <w:bCs/>
          <w:szCs w:val="28"/>
          <w:u w:val="single"/>
        </w:rPr>
        <w:t>Мордвинцев А.И.</w:t>
      </w:r>
      <w:r w:rsidR="00D57A62" w:rsidRPr="00111A07">
        <w:rPr>
          <w:b/>
          <w:bCs/>
          <w:szCs w:val="28"/>
          <w:u w:val="single"/>
        </w:rPr>
        <w:t>:</w:t>
      </w:r>
    </w:p>
    <w:p w14:paraId="00530357" w14:textId="77777777" w:rsidR="004071C5" w:rsidRPr="00111A07" w:rsidRDefault="004071C5" w:rsidP="00111A07">
      <w:pPr>
        <w:ind w:firstLine="709"/>
        <w:jc w:val="both"/>
        <w:rPr>
          <w:szCs w:val="28"/>
        </w:rPr>
      </w:pPr>
    </w:p>
    <w:p w14:paraId="0BB3C71F" w14:textId="77777777" w:rsidR="004071C5" w:rsidRPr="00111A07" w:rsidRDefault="004071C5" w:rsidP="00111A07">
      <w:pPr>
        <w:ind w:firstLine="709"/>
        <w:jc w:val="both"/>
        <w:rPr>
          <w:szCs w:val="28"/>
        </w:rPr>
      </w:pPr>
      <w:r w:rsidRPr="00111A07">
        <w:rPr>
          <w:szCs w:val="28"/>
        </w:rPr>
        <w:t>Уважаемые коллеги!</w:t>
      </w:r>
    </w:p>
    <w:p w14:paraId="0AEAB1AE" w14:textId="77777777" w:rsidR="004071C5" w:rsidRPr="00111A07" w:rsidRDefault="004071C5" w:rsidP="00111A07">
      <w:pPr>
        <w:ind w:firstLine="709"/>
        <w:jc w:val="both"/>
        <w:rPr>
          <w:szCs w:val="28"/>
        </w:rPr>
      </w:pPr>
      <w:r w:rsidRPr="00111A07">
        <w:rPr>
          <w:szCs w:val="28"/>
        </w:rPr>
        <w:t>Есть предложение перейти к награждениям.</w:t>
      </w:r>
    </w:p>
    <w:p w14:paraId="68AF11A7" w14:textId="77777777" w:rsidR="004071C5" w:rsidRPr="00111A07" w:rsidRDefault="004071C5" w:rsidP="00111A07">
      <w:pPr>
        <w:ind w:firstLine="709"/>
        <w:jc w:val="both"/>
        <w:rPr>
          <w:szCs w:val="28"/>
        </w:rPr>
      </w:pPr>
    </w:p>
    <w:p w14:paraId="1F45201F" w14:textId="77777777" w:rsidR="004071C5" w:rsidRPr="00111A07" w:rsidRDefault="004071C5" w:rsidP="00111A07">
      <w:pPr>
        <w:ind w:firstLine="709"/>
        <w:jc w:val="both"/>
        <w:rPr>
          <w:szCs w:val="28"/>
        </w:rPr>
      </w:pPr>
      <w:r w:rsidRPr="00111A07">
        <w:rPr>
          <w:szCs w:val="28"/>
        </w:rPr>
        <w:t>Уважаемые коллеги, в 2021 году Союз муниципальных контрольно-счетных органов провел наши традиционны</w:t>
      </w:r>
      <w:r w:rsidR="00897F56" w:rsidRPr="00111A07">
        <w:rPr>
          <w:szCs w:val="28"/>
        </w:rPr>
        <w:t>е</w:t>
      </w:r>
      <w:r w:rsidRPr="00111A07">
        <w:rPr>
          <w:szCs w:val="28"/>
        </w:rPr>
        <w:t xml:space="preserve">, седьмой по счету конкурс </w:t>
      </w:r>
      <w:r w:rsidRPr="00111A07">
        <w:rPr>
          <w:b/>
          <w:szCs w:val="28"/>
        </w:rPr>
        <w:t>«Лучший муниципальный финансовый контролер России»</w:t>
      </w:r>
      <w:r w:rsidRPr="00111A07">
        <w:rPr>
          <w:szCs w:val="28"/>
        </w:rPr>
        <w:t xml:space="preserve"> на тему </w:t>
      </w:r>
      <w:r w:rsidRPr="00111A07">
        <w:rPr>
          <w:b/>
          <w:szCs w:val="28"/>
        </w:rPr>
        <w:t>«</w:t>
      </w:r>
      <w:r w:rsidRPr="00111A07">
        <w:rPr>
          <w:b/>
          <w:bCs/>
          <w:szCs w:val="28"/>
          <w:shd w:val="clear" w:color="auto" w:fill="FFFFFF"/>
        </w:rPr>
        <w:t xml:space="preserve">Культура публичности и открытости в деятельности органов внешнего муниципального финансового контроля» </w:t>
      </w:r>
    </w:p>
    <w:p w14:paraId="39EDF9CA" w14:textId="77777777" w:rsidR="004071C5" w:rsidRPr="00111A07" w:rsidRDefault="004071C5" w:rsidP="00111A07">
      <w:pPr>
        <w:ind w:firstLine="709"/>
        <w:jc w:val="both"/>
        <w:rPr>
          <w:b/>
          <w:szCs w:val="28"/>
        </w:rPr>
      </w:pPr>
      <w:r w:rsidRPr="00111A07">
        <w:rPr>
          <w:szCs w:val="28"/>
        </w:rPr>
        <w:t xml:space="preserve">и пятый по счету конкурс </w:t>
      </w:r>
      <w:r w:rsidRPr="00111A07">
        <w:rPr>
          <w:b/>
          <w:szCs w:val="28"/>
        </w:rPr>
        <w:t>«Лучшая практика внешнего муниципального финансового контроля»</w:t>
      </w:r>
      <w:r w:rsidRPr="00111A07">
        <w:rPr>
          <w:szCs w:val="28"/>
        </w:rPr>
        <w:t xml:space="preserve"> в номинации </w:t>
      </w:r>
      <w:r w:rsidRPr="00111A07">
        <w:rPr>
          <w:b/>
          <w:szCs w:val="28"/>
        </w:rPr>
        <w:t>«</w:t>
      </w:r>
      <w:r w:rsidRPr="00111A07">
        <w:rPr>
          <w:szCs w:val="28"/>
        </w:rPr>
        <w:t>Контроль в сфере строительства, городского и жилищно-коммунального хозяйства</w:t>
      </w:r>
      <w:r w:rsidRPr="00111A07">
        <w:rPr>
          <w:b/>
          <w:szCs w:val="28"/>
        </w:rPr>
        <w:t>».</w:t>
      </w:r>
    </w:p>
    <w:p w14:paraId="79947A85" w14:textId="77777777" w:rsidR="004071C5" w:rsidRPr="00111A07" w:rsidRDefault="004071C5" w:rsidP="00111A07">
      <w:pPr>
        <w:ind w:firstLine="709"/>
        <w:jc w:val="both"/>
        <w:rPr>
          <w:b/>
          <w:szCs w:val="28"/>
        </w:rPr>
      </w:pPr>
      <w:r w:rsidRPr="00111A07">
        <w:rPr>
          <w:bCs/>
          <w:szCs w:val="28"/>
        </w:rPr>
        <w:t xml:space="preserve">Также в 2021 году был проведен наш четвертый по счету конкурс среди муниципальных контрольно-счетных органов </w:t>
      </w:r>
      <w:r w:rsidRPr="00111A07">
        <w:rPr>
          <w:b/>
          <w:bCs/>
          <w:szCs w:val="28"/>
        </w:rPr>
        <w:t>«Лучший официальный сайт муниципального контрольно-счетного органа».</w:t>
      </w:r>
    </w:p>
    <w:p w14:paraId="502D2CBD" w14:textId="77777777" w:rsidR="004071C5" w:rsidRPr="00111A07" w:rsidRDefault="004071C5" w:rsidP="00111A07">
      <w:pPr>
        <w:ind w:firstLine="709"/>
        <w:jc w:val="both"/>
        <w:rPr>
          <w:szCs w:val="28"/>
        </w:rPr>
      </w:pPr>
      <w:r w:rsidRPr="00111A07">
        <w:rPr>
          <w:szCs w:val="28"/>
        </w:rPr>
        <w:t>Итоги конкурсов были подведены на заседании Президиума Союза МКСО.</w:t>
      </w:r>
    </w:p>
    <w:p w14:paraId="701A2234" w14:textId="77777777" w:rsidR="004071C5" w:rsidRPr="00111A07" w:rsidRDefault="004071C5" w:rsidP="00111A07">
      <w:pPr>
        <w:ind w:firstLine="709"/>
        <w:jc w:val="both"/>
        <w:rPr>
          <w:szCs w:val="28"/>
        </w:rPr>
      </w:pPr>
      <w:r w:rsidRPr="00111A07">
        <w:rPr>
          <w:szCs w:val="28"/>
        </w:rPr>
        <w:t>Разрешите вручить победителям соответствующие награды.</w:t>
      </w:r>
    </w:p>
    <w:p w14:paraId="359F1309" w14:textId="77777777" w:rsidR="004071C5" w:rsidRPr="00111A07" w:rsidRDefault="004071C5" w:rsidP="00111A07">
      <w:pPr>
        <w:tabs>
          <w:tab w:val="left" w:pos="2820"/>
        </w:tabs>
        <w:ind w:firstLine="709"/>
        <w:jc w:val="both"/>
        <w:rPr>
          <w:szCs w:val="28"/>
          <w:highlight w:val="yellow"/>
        </w:rPr>
      </w:pPr>
    </w:p>
    <w:p w14:paraId="32AA1AB6" w14:textId="77777777" w:rsidR="004071C5" w:rsidRPr="00111A07" w:rsidRDefault="004071C5" w:rsidP="00111A07">
      <w:pPr>
        <w:ind w:firstLine="709"/>
        <w:jc w:val="both"/>
        <w:rPr>
          <w:b/>
          <w:szCs w:val="28"/>
          <w:u w:val="single"/>
        </w:rPr>
      </w:pPr>
      <w:r w:rsidRPr="00111A07">
        <w:rPr>
          <w:b/>
          <w:szCs w:val="28"/>
          <w:u w:val="single"/>
        </w:rPr>
        <w:t>Батуева М.Ф.:</w:t>
      </w:r>
    </w:p>
    <w:p w14:paraId="42CF74CF" w14:textId="77777777" w:rsidR="004071C5" w:rsidRPr="00111A07" w:rsidRDefault="004071C5" w:rsidP="00111A07">
      <w:pPr>
        <w:ind w:firstLine="709"/>
        <w:jc w:val="both"/>
        <w:rPr>
          <w:szCs w:val="28"/>
        </w:rPr>
      </w:pPr>
    </w:p>
    <w:p w14:paraId="2BC107FC" w14:textId="77777777" w:rsidR="004071C5" w:rsidRPr="00111A07" w:rsidRDefault="004071C5" w:rsidP="00111A07">
      <w:pPr>
        <w:ind w:firstLine="709"/>
        <w:jc w:val="both"/>
        <w:rPr>
          <w:b/>
          <w:szCs w:val="28"/>
        </w:rPr>
      </w:pPr>
      <w:r w:rsidRPr="00111A07">
        <w:rPr>
          <w:b/>
          <w:szCs w:val="28"/>
        </w:rPr>
        <w:t>Дипломами «Лучший муниципальный финансовый контролер России» по итогам проведения конкурса в 2021 году награждаются:</w:t>
      </w:r>
    </w:p>
    <w:p w14:paraId="275C1FC5" w14:textId="77777777" w:rsidR="004071C5" w:rsidRPr="00111A07" w:rsidRDefault="004071C5" w:rsidP="00111A07">
      <w:pPr>
        <w:ind w:firstLine="709"/>
        <w:jc w:val="both"/>
        <w:rPr>
          <w:szCs w:val="28"/>
        </w:rPr>
      </w:pPr>
    </w:p>
    <w:p w14:paraId="143B9E83" w14:textId="77777777" w:rsidR="004071C5" w:rsidRPr="00111A07" w:rsidRDefault="004071C5" w:rsidP="00111A07">
      <w:pPr>
        <w:pStyle w:val="2"/>
        <w:shd w:val="clear" w:color="auto" w:fill="auto"/>
        <w:spacing w:before="0" w:line="240" w:lineRule="auto"/>
        <w:ind w:firstLine="709"/>
        <w:jc w:val="both"/>
        <w:rPr>
          <w:sz w:val="28"/>
          <w:szCs w:val="28"/>
        </w:rPr>
      </w:pPr>
      <w:r w:rsidRPr="00111A07">
        <w:rPr>
          <w:sz w:val="28"/>
          <w:szCs w:val="28"/>
        </w:rPr>
        <w:t xml:space="preserve">- Дипломом </w:t>
      </w:r>
      <w:r w:rsidRPr="00111A07">
        <w:rPr>
          <w:sz w:val="28"/>
          <w:szCs w:val="28"/>
          <w:lang w:val="en-US"/>
        </w:rPr>
        <w:t>I</w:t>
      </w:r>
      <w:r w:rsidRPr="00111A07">
        <w:rPr>
          <w:sz w:val="28"/>
          <w:szCs w:val="28"/>
        </w:rPr>
        <w:t xml:space="preserve"> степени награждается </w:t>
      </w:r>
      <w:r w:rsidRPr="00111A07">
        <w:rPr>
          <w:b/>
          <w:sz w:val="28"/>
          <w:szCs w:val="28"/>
        </w:rPr>
        <w:t>Гуляева Елена Анатольевна - аудитор Контрольно-счетной палаты города Ростова-на-Дону</w:t>
      </w:r>
      <w:r w:rsidRPr="00111A07">
        <w:rPr>
          <w:sz w:val="28"/>
          <w:szCs w:val="28"/>
        </w:rPr>
        <w:t xml:space="preserve"> </w:t>
      </w:r>
      <w:r w:rsidRPr="00111A07">
        <w:rPr>
          <w:sz w:val="28"/>
          <w:szCs w:val="28"/>
          <w:shd w:val="clear" w:color="auto" w:fill="FFFFFF"/>
        </w:rPr>
        <w:t>(П</w:t>
      </w:r>
      <w:r w:rsidRPr="00111A07">
        <w:rPr>
          <w:sz w:val="28"/>
          <w:szCs w:val="28"/>
        </w:rPr>
        <w:t>редставительство Союза МКСО в Южном федеральном округе).</w:t>
      </w:r>
    </w:p>
    <w:p w14:paraId="4E3CC82D" w14:textId="77777777" w:rsidR="004071C5" w:rsidRPr="00111A07" w:rsidRDefault="004071C5" w:rsidP="00111A07">
      <w:pPr>
        <w:pStyle w:val="2"/>
        <w:shd w:val="clear" w:color="auto" w:fill="auto"/>
        <w:spacing w:before="0" w:line="240" w:lineRule="auto"/>
        <w:ind w:firstLine="709"/>
        <w:jc w:val="both"/>
        <w:rPr>
          <w:sz w:val="28"/>
          <w:szCs w:val="28"/>
        </w:rPr>
      </w:pPr>
      <w:r w:rsidRPr="00111A07">
        <w:rPr>
          <w:sz w:val="28"/>
          <w:szCs w:val="28"/>
        </w:rPr>
        <w:t xml:space="preserve">Аудитор Гуляева Е.Н. не смогла приехать, поэтому диплом для вручения передается </w:t>
      </w:r>
      <w:r w:rsidR="00134F21" w:rsidRPr="00111A07">
        <w:rPr>
          <w:sz w:val="28"/>
          <w:szCs w:val="28"/>
        </w:rPr>
        <w:t xml:space="preserve">председателю представительства Союза МКСО в Южном федеральном округе, </w:t>
      </w:r>
      <w:r w:rsidRPr="00111A07">
        <w:rPr>
          <w:sz w:val="28"/>
          <w:szCs w:val="28"/>
        </w:rPr>
        <w:t>председателю Союза МКСО, предсе</w:t>
      </w:r>
      <w:r w:rsidR="00134F21" w:rsidRPr="00111A07">
        <w:rPr>
          <w:sz w:val="28"/>
          <w:szCs w:val="28"/>
        </w:rPr>
        <w:t>дателю Контрольно-счетной палаты</w:t>
      </w:r>
      <w:r w:rsidRPr="00111A07">
        <w:rPr>
          <w:sz w:val="28"/>
          <w:szCs w:val="28"/>
        </w:rPr>
        <w:t xml:space="preserve"> Волгограда Мордвинцеву Александру Ивановичу.</w:t>
      </w:r>
    </w:p>
    <w:p w14:paraId="0CD85638" w14:textId="77777777" w:rsidR="00780738" w:rsidRPr="00111A07" w:rsidRDefault="00780738" w:rsidP="00111A07">
      <w:pPr>
        <w:pStyle w:val="2"/>
        <w:shd w:val="clear" w:color="auto" w:fill="auto"/>
        <w:spacing w:before="0" w:line="240" w:lineRule="auto"/>
        <w:ind w:firstLine="709"/>
        <w:jc w:val="both"/>
        <w:rPr>
          <w:sz w:val="28"/>
          <w:szCs w:val="28"/>
        </w:rPr>
      </w:pPr>
    </w:p>
    <w:p w14:paraId="62705D16" w14:textId="77777777" w:rsidR="004071C5" w:rsidRPr="00111A07" w:rsidRDefault="004071C5" w:rsidP="00111A07">
      <w:pPr>
        <w:pStyle w:val="2"/>
        <w:shd w:val="clear" w:color="auto" w:fill="auto"/>
        <w:spacing w:before="0" w:line="240" w:lineRule="auto"/>
        <w:ind w:firstLine="709"/>
        <w:jc w:val="both"/>
        <w:rPr>
          <w:sz w:val="28"/>
          <w:szCs w:val="28"/>
        </w:rPr>
      </w:pPr>
      <w:r w:rsidRPr="00111A07">
        <w:rPr>
          <w:sz w:val="28"/>
          <w:szCs w:val="28"/>
        </w:rPr>
        <w:t xml:space="preserve">- Дипломом II степени награждается </w:t>
      </w:r>
      <w:r w:rsidRPr="00111A07">
        <w:rPr>
          <w:b/>
          <w:sz w:val="28"/>
          <w:szCs w:val="28"/>
          <w:shd w:val="clear" w:color="auto" w:fill="FFFFFF"/>
        </w:rPr>
        <w:t>Синицына Татьяна Ивановна</w:t>
      </w:r>
      <w:r w:rsidRPr="00111A07">
        <w:rPr>
          <w:sz w:val="28"/>
          <w:szCs w:val="28"/>
          <w:shd w:val="clear" w:color="auto" w:fill="FFFFFF"/>
        </w:rPr>
        <w:t xml:space="preserve"> - инспектор Контрольно-счетной палаты города Улан-Удэ (Представительство Союза МКСО в Дальневосточном федеральном округе).</w:t>
      </w:r>
    </w:p>
    <w:p w14:paraId="0BAFFE6B" w14:textId="77777777" w:rsidR="004071C5" w:rsidRPr="00111A07" w:rsidRDefault="004071C5" w:rsidP="00111A07">
      <w:pPr>
        <w:pStyle w:val="2"/>
        <w:shd w:val="clear" w:color="auto" w:fill="auto"/>
        <w:spacing w:before="0" w:line="240" w:lineRule="auto"/>
        <w:ind w:firstLine="709"/>
        <w:jc w:val="both"/>
        <w:rPr>
          <w:sz w:val="28"/>
          <w:szCs w:val="28"/>
        </w:rPr>
      </w:pPr>
      <w:r w:rsidRPr="00111A07">
        <w:rPr>
          <w:sz w:val="28"/>
          <w:szCs w:val="28"/>
        </w:rPr>
        <w:lastRenderedPageBreak/>
        <w:t xml:space="preserve">Инспектор Синицына Т.И. не смогла приехать. Поэтому для вручения диплома приглашается председатель Контрольно-счетной палаты города Улан-Удэ </w:t>
      </w:r>
      <w:r w:rsidRPr="00111A07">
        <w:rPr>
          <w:b/>
          <w:sz w:val="28"/>
          <w:szCs w:val="28"/>
        </w:rPr>
        <w:t>Убеева Лариса Юрьевна.</w:t>
      </w:r>
    </w:p>
    <w:p w14:paraId="79C01826" w14:textId="77777777" w:rsidR="004071C5" w:rsidRPr="00111A07" w:rsidRDefault="004071C5" w:rsidP="00111A07">
      <w:pPr>
        <w:pStyle w:val="2"/>
        <w:shd w:val="clear" w:color="auto" w:fill="auto"/>
        <w:spacing w:before="0" w:line="240" w:lineRule="auto"/>
        <w:ind w:firstLine="709"/>
        <w:jc w:val="both"/>
        <w:rPr>
          <w:b/>
          <w:sz w:val="28"/>
          <w:szCs w:val="28"/>
        </w:rPr>
      </w:pPr>
      <w:r w:rsidRPr="00111A07">
        <w:rPr>
          <w:b/>
          <w:sz w:val="28"/>
          <w:szCs w:val="28"/>
        </w:rPr>
        <w:t>(</w:t>
      </w:r>
      <w:r w:rsidR="00D57A62" w:rsidRPr="00111A07">
        <w:rPr>
          <w:b/>
          <w:bCs/>
          <w:sz w:val="28"/>
          <w:szCs w:val="28"/>
          <w:u w:val="single"/>
        </w:rPr>
        <w:t>Мордвинцев А.И. вручает диплом</w:t>
      </w:r>
      <w:r w:rsidRPr="00111A07">
        <w:rPr>
          <w:b/>
          <w:sz w:val="28"/>
          <w:szCs w:val="28"/>
        </w:rPr>
        <w:t>).</w:t>
      </w:r>
    </w:p>
    <w:p w14:paraId="596B5C5E" w14:textId="77777777" w:rsidR="004071C5" w:rsidRPr="00111A07" w:rsidRDefault="004071C5" w:rsidP="00111A07">
      <w:pPr>
        <w:pStyle w:val="2"/>
        <w:shd w:val="clear" w:color="auto" w:fill="auto"/>
        <w:spacing w:before="0" w:line="240" w:lineRule="auto"/>
        <w:ind w:firstLine="709"/>
        <w:jc w:val="both"/>
        <w:rPr>
          <w:sz w:val="28"/>
          <w:szCs w:val="28"/>
        </w:rPr>
      </w:pPr>
    </w:p>
    <w:p w14:paraId="06C37804" w14:textId="77777777" w:rsidR="004071C5" w:rsidRPr="00111A07" w:rsidRDefault="004071C5" w:rsidP="00111A07">
      <w:pPr>
        <w:pStyle w:val="2"/>
        <w:shd w:val="clear" w:color="auto" w:fill="auto"/>
        <w:spacing w:before="0" w:line="240" w:lineRule="auto"/>
        <w:ind w:firstLine="709"/>
        <w:jc w:val="both"/>
        <w:rPr>
          <w:sz w:val="28"/>
          <w:szCs w:val="28"/>
        </w:rPr>
      </w:pPr>
      <w:r w:rsidRPr="00111A07">
        <w:rPr>
          <w:sz w:val="28"/>
          <w:szCs w:val="28"/>
        </w:rPr>
        <w:t xml:space="preserve">- Дипломом III степени награждается </w:t>
      </w:r>
      <w:r w:rsidRPr="00111A07">
        <w:rPr>
          <w:b/>
          <w:sz w:val="28"/>
          <w:szCs w:val="28"/>
          <w:shd w:val="clear" w:color="auto" w:fill="FFFFFF"/>
        </w:rPr>
        <w:t>Березовая Ирина Александровна</w:t>
      </w:r>
      <w:r w:rsidRPr="00111A07">
        <w:rPr>
          <w:sz w:val="28"/>
          <w:szCs w:val="28"/>
          <w:shd w:val="clear" w:color="auto" w:fill="FFFFFF"/>
        </w:rPr>
        <w:t xml:space="preserve"> - инспектор инспекции по экспертно-аналитической деятельности Контрольно-Счетной палаты Таймырского Долгано-Ненецкого муниципального района (Представительство Союза МКСО в Сибирском федеральном округе)</w:t>
      </w:r>
      <w:r w:rsidRPr="00111A07">
        <w:rPr>
          <w:sz w:val="28"/>
          <w:szCs w:val="28"/>
        </w:rPr>
        <w:t>.</w:t>
      </w:r>
    </w:p>
    <w:p w14:paraId="13DFDA38" w14:textId="77777777" w:rsidR="004071C5" w:rsidRPr="00111A07" w:rsidRDefault="004071C5" w:rsidP="00111A07">
      <w:pPr>
        <w:pStyle w:val="2"/>
        <w:shd w:val="clear" w:color="auto" w:fill="auto"/>
        <w:spacing w:before="0" w:line="240" w:lineRule="auto"/>
        <w:ind w:firstLine="709"/>
        <w:jc w:val="both"/>
        <w:rPr>
          <w:b/>
          <w:sz w:val="28"/>
          <w:szCs w:val="28"/>
        </w:rPr>
      </w:pPr>
      <w:r w:rsidRPr="00111A07">
        <w:rPr>
          <w:sz w:val="28"/>
          <w:szCs w:val="28"/>
        </w:rPr>
        <w:t xml:space="preserve">Инспектор Березовая И.А. не смогла приехать. Поэтому для вручения диплома приглашается председатель </w:t>
      </w:r>
      <w:r w:rsidRPr="00111A07">
        <w:rPr>
          <w:sz w:val="28"/>
          <w:szCs w:val="28"/>
          <w:shd w:val="clear" w:color="auto" w:fill="FFFFFF"/>
        </w:rPr>
        <w:t xml:space="preserve">Контрольно-Счетной палаты Таймырского Долгано-Ненецкого муниципального района </w:t>
      </w:r>
      <w:r w:rsidRPr="00111A07">
        <w:rPr>
          <w:b/>
          <w:sz w:val="28"/>
          <w:szCs w:val="28"/>
          <w:shd w:val="clear" w:color="auto" w:fill="FFFFFF"/>
        </w:rPr>
        <w:t>Ярошук Иосиф Францевич.</w:t>
      </w:r>
    </w:p>
    <w:p w14:paraId="0DC342A1" w14:textId="77777777" w:rsidR="004071C5" w:rsidRPr="00111A07" w:rsidRDefault="004071C5" w:rsidP="00111A07">
      <w:pPr>
        <w:pStyle w:val="2"/>
        <w:shd w:val="clear" w:color="auto" w:fill="auto"/>
        <w:spacing w:before="0" w:line="240" w:lineRule="auto"/>
        <w:ind w:firstLine="709"/>
        <w:jc w:val="both"/>
        <w:rPr>
          <w:b/>
          <w:sz w:val="28"/>
          <w:szCs w:val="28"/>
        </w:rPr>
      </w:pPr>
      <w:r w:rsidRPr="00111A07">
        <w:rPr>
          <w:b/>
          <w:sz w:val="28"/>
          <w:szCs w:val="28"/>
        </w:rPr>
        <w:t>(</w:t>
      </w:r>
      <w:r w:rsidR="00D57A62" w:rsidRPr="00111A07">
        <w:rPr>
          <w:b/>
          <w:bCs/>
          <w:sz w:val="28"/>
          <w:szCs w:val="28"/>
          <w:u w:val="single"/>
        </w:rPr>
        <w:t>Мордвинцев А.И. вручает диплом</w:t>
      </w:r>
      <w:r w:rsidRPr="00111A07">
        <w:rPr>
          <w:b/>
          <w:sz w:val="28"/>
          <w:szCs w:val="28"/>
        </w:rPr>
        <w:t>).</w:t>
      </w:r>
    </w:p>
    <w:p w14:paraId="16DFDB61" w14:textId="77777777" w:rsidR="004071C5" w:rsidRPr="00111A07" w:rsidRDefault="004071C5" w:rsidP="00111A07">
      <w:pPr>
        <w:pStyle w:val="2"/>
        <w:shd w:val="clear" w:color="auto" w:fill="auto"/>
        <w:spacing w:before="0" w:line="240" w:lineRule="auto"/>
        <w:ind w:firstLine="709"/>
        <w:jc w:val="both"/>
        <w:rPr>
          <w:sz w:val="28"/>
          <w:szCs w:val="28"/>
        </w:rPr>
      </w:pPr>
    </w:p>
    <w:p w14:paraId="24EFD741" w14:textId="77777777" w:rsidR="004071C5" w:rsidRPr="00111A07" w:rsidRDefault="004071C5" w:rsidP="00111A07">
      <w:pPr>
        <w:ind w:firstLine="709"/>
        <w:jc w:val="both"/>
        <w:rPr>
          <w:b/>
          <w:szCs w:val="28"/>
          <w:u w:val="single"/>
        </w:rPr>
      </w:pPr>
      <w:r w:rsidRPr="00111A07">
        <w:rPr>
          <w:b/>
          <w:szCs w:val="28"/>
          <w:u w:val="single"/>
        </w:rPr>
        <w:t>Батуева М.Ф.:</w:t>
      </w:r>
    </w:p>
    <w:p w14:paraId="2021A93D" w14:textId="77777777" w:rsidR="004071C5" w:rsidRPr="00111A07" w:rsidRDefault="004071C5" w:rsidP="00111A07">
      <w:pPr>
        <w:pStyle w:val="2"/>
        <w:shd w:val="clear" w:color="auto" w:fill="auto"/>
        <w:spacing w:before="0" w:line="240" w:lineRule="auto"/>
        <w:ind w:firstLine="709"/>
        <w:jc w:val="both"/>
        <w:rPr>
          <w:sz w:val="28"/>
          <w:szCs w:val="28"/>
        </w:rPr>
      </w:pPr>
    </w:p>
    <w:p w14:paraId="46664DB8" w14:textId="77777777" w:rsidR="004071C5" w:rsidRPr="00111A07" w:rsidRDefault="004071C5" w:rsidP="00111A07">
      <w:pPr>
        <w:ind w:firstLine="709"/>
        <w:jc w:val="both"/>
        <w:rPr>
          <w:b/>
          <w:szCs w:val="28"/>
        </w:rPr>
      </w:pPr>
      <w:r w:rsidRPr="00111A07">
        <w:rPr>
          <w:b/>
          <w:szCs w:val="28"/>
        </w:rPr>
        <w:t>Дипломами «Лучшая практика внешнего муниципального финансового контроля» по итогам проведения конкурса в 2021 году награждаются:</w:t>
      </w:r>
    </w:p>
    <w:p w14:paraId="5DC06D66" w14:textId="77777777" w:rsidR="004071C5" w:rsidRPr="00111A07" w:rsidRDefault="004071C5" w:rsidP="00111A07">
      <w:pPr>
        <w:pStyle w:val="2"/>
        <w:shd w:val="clear" w:color="auto" w:fill="auto"/>
        <w:spacing w:before="0" w:line="240" w:lineRule="auto"/>
        <w:ind w:firstLine="709"/>
        <w:jc w:val="both"/>
        <w:rPr>
          <w:sz w:val="28"/>
          <w:szCs w:val="28"/>
        </w:rPr>
      </w:pPr>
    </w:p>
    <w:p w14:paraId="3A31CEED" w14:textId="77777777" w:rsidR="004071C5" w:rsidRPr="00111A07" w:rsidRDefault="004071C5" w:rsidP="00111A07">
      <w:pPr>
        <w:pStyle w:val="2"/>
        <w:shd w:val="clear" w:color="auto" w:fill="auto"/>
        <w:spacing w:before="0" w:line="240" w:lineRule="auto"/>
        <w:ind w:firstLine="709"/>
        <w:jc w:val="both"/>
        <w:rPr>
          <w:sz w:val="28"/>
          <w:szCs w:val="28"/>
        </w:rPr>
      </w:pPr>
      <w:r w:rsidRPr="00111A07">
        <w:rPr>
          <w:sz w:val="28"/>
          <w:szCs w:val="28"/>
        </w:rPr>
        <w:t xml:space="preserve">- Дипломом </w:t>
      </w:r>
      <w:r w:rsidRPr="00111A07">
        <w:rPr>
          <w:sz w:val="28"/>
          <w:szCs w:val="28"/>
          <w:lang w:val="en-US"/>
        </w:rPr>
        <w:t>I</w:t>
      </w:r>
      <w:r w:rsidRPr="00111A07">
        <w:rPr>
          <w:sz w:val="28"/>
          <w:szCs w:val="28"/>
        </w:rPr>
        <w:t xml:space="preserve"> степени награждается </w:t>
      </w:r>
      <w:r w:rsidRPr="00111A07">
        <w:rPr>
          <w:b/>
          <w:sz w:val="28"/>
          <w:szCs w:val="28"/>
        </w:rPr>
        <w:t>Контрольно-счетная палата муниципального образования «город Краснодар»</w:t>
      </w:r>
      <w:r w:rsidRPr="00111A07">
        <w:rPr>
          <w:sz w:val="28"/>
          <w:szCs w:val="28"/>
        </w:rPr>
        <w:t xml:space="preserve"> (Южный федеральный округ).</w:t>
      </w:r>
    </w:p>
    <w:p w14:paraId="23DC3104" w14:textId="77777777" w:rsidR="004071C5" w:rsidRPr="00111A07" w:rsidRDefault="004071C5" w:rsidP="00111A07">
      <w:pPr>
        <w:pStyle w:val="2"/>
        <w:shd w:val="clear" w:color="auto" w:fill="auto"/>
        <w:spacing w:before="0" w:line="240" w:lineRule="auto"/>
        <w:ind w:firstLine="709"/>
        <w:jc w:val="both"/>
        <w:rPr>
          <w:sz w:val="28"/>
          <w:szCs w:val="28"/>
        </w:rPr>
      </w:pPr>
      <w:r w:rsidRPr="00111A07">
        <w:rPr>
          <w:sz w:val="28"/>
          <w:szCs w:val="28"/>
        </w:rPr>
        <w:t xml:space="preserve">Для вручения диплома приглашается председатель Контрольно-счетной палаты муниципального образования «город Краснодар» </w:t>
      </w:r>
      <w:r w:rsidRPr="00111A07">
        <w:rPr>
          <w:b/>
          <w:sz w:val="28"/>
          <w:szCs w:val="28"/>
        </w:rPr>
        <w:t>Балашева Людмила Ивановна.</w:t>
      </w:r>
    </w:p>
    <w:p w14:paraId="515134E7" w14:textId="77777777" w:rsidR="004071C5" w:rsidRPr="00111A07" w:rsidRDefault="004071C5" w:rsidP="00111A07">
      <w:pPr>
        <w:pStyle w:val="2"/>
        <w:shd w:val="clear" w:color="auto" w:fill="auto"/>
        <w:spacing w:before="0" w:line="240" w:lineRule="auto"/>
        <w:ind w:firstLine="709"/>
        <w:jc w:val="both"/>
        <w:rPr>
          <w:b/>
          <w:sz w:val="28"/>
          <w:szCs w:val="28"/>
        </w:rPr>
      </w:pPr>
      <w:r w:rsidRPr="00111A07">
        <w:rPr>
          <w:b/>
          <w:sz w:val="28"/>
          <w:szCs w:val="28"/>
        </w:rPr>
        <w:t>(</w:t>
      </w:r>
      <w:r w:rsidR="00D57A62" w:rsidRPr="00111A07">
        <w:rPr>
          <w:b/>
          <w:bCs/>
          <w:sz w:val="28"/>
          <w:szCs w:val="28"/>
          <w:u w:val="single"/>
        </w:rPr>
        <w:t>Мордвинцев А.И. вручает диплом</w:t>
      </w:r>
      <w:r w:rsidRPr="00111A07">
        <w:rPr>
          <w:b/>
          <w:sz w:val="28"/>
          <w:szCs w:val="28"/>
        </w:rPr>
        <w:t>).</w:t>
      </w:r>
    </w:p>
    <w:p w14:paraId="33676294" w14:textId="77777777" w:rsidR="004071C5" w:rsidRPr="00111A07" w:rsidRDefault="004071C5" w:rsidP="00111A07">
      <w:pPr>
        <w:pStyle w:val="2"/>
        <w:shd w:val="clear" w:color="auto" w:fill="auto"/>
        <w:spacing w:before="0" w:line="240" w:lineRule="auto"/>
        <w:ind w:firstLine="709"/>
        <w:jc w:val="both"/>
        <w:rPr>
          <w:sz w:val="28"/>
          <w:szCs w:val="28"/>
        </w:rPr>
      </w:pPr>
    </w:p>
    <w:p w14:paraId="203D8762" w14:textId="77777777" w:rsidR="004071C5" w:rsidRPr="00111A07" w:rsidRDefault="004071C5" w:rsidP="00111A07">
      <w:pPr>
        <w:pStyle w:val="2"/>
        <w:shd w:val="clear" w:color="auto" w:fill="auto"/>
        <w:spacing w:before="0" w:line="240" w:lineRule="auto"/>
        <w:ind w:firstLine="709"/>
        <w:jc w:val="both"/>
        <w:rPr>
          <w:sz w:val="28"/>
          <w:szCs w:val="28"/>
        </w:rPr>
      </w:pPr>
      <w:r w:rsidRPr="00111A07">
        <w:rPr>
          <w:sz w:val="28"/>
          <w:szCs w:val="28"/>
        </w:rPr>
        <w:t xml:space="preserve">- Дипломом II степени награждается </w:t>
      </w:r>
      <w:r w:rsidRPr="00111A07">
        <w:rPr>
          <w:b/>
          <w:sz w:val="28"/>
          <w:szCs w:val="28"/>
        </w:rPr>
        <w:t xml:space="preserve">Контрольно-счетная палата Волгограда </w:t>
      </w:r>
      <w:r w:rsidRPr="00111A07">
        <w:rPr>
          <w:sz w:val="28"/>
          <w:szCs w:val="28"/>
        </w:rPr>
        <w:t>(Южный федеральный округ).</w:t>
      </w:r>
    </w:p>
    <w:p w14:paraId="737F763E" w14:textId="77777777" w:rsidR="004071C5" w:rsidRPr="00111A07" w:rsidRDefault="004071C5" w:rsidP="00111A07">
      <w:pPr>
        <w:pStyle w:val="2"/>
        <w:shd w:val="clear" w:color="auto" w:fill="auto"/>
        <w:spacing w:before="0" w:line="240" w:lineRule="auto"/>
        <w:ind w:firstLine="709"/>
        <w:jc w:val="both"/>
        <w:rPr>
          <w:b/>
          <w:sz w:val="28"/>
          <w:szCs w:val="28"/>
        </w:rPr>
      </w:pPr>
      <w:r w:rsidRPr="00111A07">
        <w:rPr>
          <w:sz w:val="28"/>
          <w:szCs w:val="28"/>
        </w:rPr>
        <w:t xml:space="preserve">Диплом </w:t>
      </w:r>
      <w:r w:rsidR="008B3432" w:rsidRPr="00111A07">
        <w:rPr>
          <w:sz w:val="28"/>
          <w:szCs w:val="28"/>
        </w:rPr>
        <w:t>вручается</w:t>
      </w:r>
      <w:r w:rsidRPr="00111A07">
        <w:rPr>
          <w:sz w:val="28"/>
          <w:szCs w:val="28"/>
        </w:rPr>
        <w:t xml:space="preserve"> </w:t>
      </w:r>
      <w:r w:rsidR="009F158D" w:rsidRPr="00111A07">
        <w:rPr>
          <w:sz w:val="28"/>
          <w:szCs w:val="28"/>
        </w:rPr>
        <w:t xml:space="preserve">председателю Контрольно-счетной палаты Волгограда, </w:t>
      </w:r>
      <w:r w:rsidRPr="00111A07">
        <w:rPr>
          <w:sz w:val="28"/>
          <w:szCs w:val="28"/>
        </w:rPr>
        <w:t xml:space="preserve">председателю Союза МКСО </w:t>
      </w:r>
      <w:r w:rsidRPr="00111A07">
        <w:rPr>
          <w:b/>
          <w:sz w:val="28"/>
          <w:szCs w:val="28"/>
        </w:rPr>
        <w:t>Мордвинцеву Александру Ивановичу.</w:t>
      </w:r>
    </w:p>
    <w:p w14:paraId="7BE818D6" w14:textId="77777777" w:rsidR="004071C5" w:rsidRPr="00111A07" w:rsidRDefault="004071C5" w:rsidP="00111A07">
      <w:pPr>
        <w:pStyle w:val="2"/>
        <w:shd w:val="clear" w:color="auto" w:fill="auto"/>
        <w:spacing w:before="0" w:line="240" w:lineRule="auto"/>
        <w:ind w:firstLine="709"/>
        <w:jc w:val="both"/>
        <w:rPr>
          <w:sz w:val="28"/>
          <w:szCs w:val="28"/>
        </w:rPr>
      </w:pPr>
    </w:p>
    <w:p w14:paraId="120DD4BD" w14:textId="77777777" w:rsidR="004071C5" w:rsidRPr="00111A07" w:rsidRDefault="004071C5" w:rsidP="00111A07">
      <w:pPr>
        <w:pStyle w:val="2"/>
        <w:shd w:val="clear" w:color="auto" w:fill="auto"/>
        <w:spacing w:before="0" w:line="240" w:lineRule="auto"/>
        <w:ind w:firstLine="709"/>
        <w:jc w:val="both"/>
        <w:rPr>
          <w:sz w:val="28"/>
          <w:szCs w:val="28"/>
        </w:rPr>
      </w:pPr>
      <w:r w:rsidRPr="00111A07">
        <w:rPr>
          <w:sz w:val="28"/>
          <w:szCs w:val="28"/>
        </w:rPr>
        <w:t xml:space="preserve">- Дипломом </w:t>
      </w:r>
      <w:r w:rsidRPr="00111A07">
        <w:rPr>
          <w:sz w:val="28"/>
          <w:szCs w:val="28"/>
          <w:lang w:val="en-US"/>
        </w:rPr>
        <w:t>III</w:t>
      </w:r>
      <w:r w:rsidRPr="00111A07">
        <w:rPr>
          <w:sz w:val="28"/>
          <w:szCs w:val="28"/>
        </w:rPr>
        <w:t xml:space="preserve"> степени награждается </w:t>
      </w:r>
      <w:r w:rsidRPr="00111A07">
        <w:rPr>
          <w:b/>
          <w:sz w:val="28"/>
          <w:szCs w:val="28"/>
        </w:rPr>
        <w:t xml:space="preserve">Контрольно-счетная палата города Якутска </w:t>
      </w:r>
      <w:r w:rsidRPr="00111A07">
        <w:rPr>
          <w:sz w:val="28"/>
          <w:szCs w:val="28"/>
        </w:rPr>
        <w:t>(Дальневосточный федеральный округ).</w:t>
      </w:r>
    </w:p>
    <w:p w14:paraId="37A7080A" w14:textId="77777777" w:rsidR="004071C5" w:rsidRPr="00111A07" w:rsidRDefault="004071C5" w:rsidP="00111A07">
      <w:pPr>
        <w:pStyle w:val="2"/>
        <w:shd w:val="clear" w:color="auto" w:fill="auto"/>
        <w:spacing w:before="0" w:line="240" w:lineRule="auto"/>
        <w:ind w:firstLine="709"/>
        <w:jc w:val="both"/>
        <w:rPr>
          <w:sz w:val="28"/>
          <w:szCs w:val="28"/>
        </w:rPr>
      </w:pPr>
      <w:r w:rsidRPr="00111A07">
        <w:rPr>
          <w:sz w:val="28"/>
          <w:szCs w:val="28"/>
        </w:rPr>
        <w:t xml:space="preserve">Для вручения диплома приглашается председатель Контрольно-счетной палаты города Якутска </w:t>
      </w:r>
      <w:r w:rsidRPr="00111A07">
        <w:rPr>
          <w:b/>
          <w:sz w:val="28"/>
          <w:szCs w:val="28"/>
        </w:rPr>
        <w:t>Неустроев Руслан Петрович.</w:t>
      </w:r>
    </w:p>
    <w:p w14:paraId="1DEC3603" w14:textId="77777777" w:rsidR="004071C5" w:rsidRPr="00111A07" w:rsidRDefault="004071C5" w:rsidP="00111A07">
      <w:pPr>
        <w:pStyle w:val="2"/>
        <w:shd w:val="clear" w:color="auto" w:fill="auto"/>
        <w:spacing w:before="0" w:line="240" w:lineRule="auto"/>
        <w:ind w:firstLine="709"/>
        <w:jc w:val="both"/>
        <w:rPr>
          <w:b/>
          <w:sz w:val="28"/>
          <w:szCs w:val="28"/>
        </w:rPr>
      </w:pPr>
      <w:r w:rsidRPr="00111A07">
        <w:rPr>
          <w:b/>
          <w:sz w:val="28"/>
          <w:szCs w:val="28"/>
        </w:rPr>
        <w:t>(</w:t>
      </w:r>
      <w:r w:rsidR="00D57A62" w:rsidRPr="00111A07">
        <w:rPr>
          <w:b/>
          <w:bCs/>
          <w:sz w:val="28"/>
          <w:szCs w:val="28"/>
          <w:u w:val="single"/>
        </w:rPr>
        <w:t>Мордвинцев А.И. вручает диплом</w:t>
      </w:r>
      <w:r w:rsidRPr="00111A07">
        <w:rPr>
          <w:b/>
          <w:sz w:val="28"/>
          <w:szCs w:val="28"/>
        </w:rPr>
        <w:t>).</w:t>
      </w:r>
    </w:p>
    <w:p w14:paraId="09E0C46B" w14:textId="77777777" w:rsidR="004071C5" w:rsidRPr="00111A07" w:rsidRDefault="004071C5" w:rsidP="00111A07">
      <w:pPr>
        <w:pStyle w:val="2"/>
        <w:shd w:val="clear" w:color="auto" w:fill="auto"/>
        <w:spacing w:before="0" w:line="240" w:lineRule="auto"/>
        <w:ind w:firstLine="709"/>
        <w:jc w:val="both"/>
        <w:rPr>
          <w:sz w:val="28"/>
          <w:szCs w:val="28"/>
        </w:rPr>
      </w:pPr>
    </w:p>
    <w:p w14:paraId="0EDC009C" w14:textId="77777777" w:rsidR="004071C5" w:rsidRPr="00111A07" w:rsidRDefault="004071C5" w:rsidP="00111A07">
      <w:pPr>
        <w:pStyle w:val="2"/>
        <w:shd w:val="clear" w:color="auto" w:fill="auto"/>
        <w:spacing w:before="0" w:line="240" w:lineRule="auto"/>
        <w:ind w:firstLine="709"/>
        <w:jc w:val="both"/>
        <w:rPr>
          <w:b/>
          <w:sz w:val="28"/>
          <w:szCs w:val="28"/>
          <w:u w:val="single"/>
        </w:rPr>
      </w:pPr>
      <w:r w:rsidRPr="00111A07">
        <w:rPr>
          <w:b/>
          <w:sz w:val="28"/>
          <w:szCs w:val="28"/>
          <w:u w:val="single"/>
        </w:rPr>
        <w:t>Батуева М.Ф.:</w:t>
      </w:r>
    </w:p>
    <w:p w14:paraId="29101BF1" w14:textId="77777777" w:rsidR="004071C5" w:rsidRPr="00111A07" w:rsidRDefault="004071C5" w:rsidP="00111A07">
      <w:pPr>
        <w:pStyle w:val="2"/>
        <w:shd w:val="clear" w:color="auto" w:fill="auto"/>
        <w:spacing w:before="0" w:line="240" w:lineRule="auto"/>
        <w:ind w:firstLine="709"/>
        <w:jc w:val="both"/>
        <w:rPr>
          <w:sz w:val="28"/>
          <w:szCs w:val="28"/>
        </w:rPr>
      </w:pPr>
    </w:p>
    <w:p w14:paraId="6A0CBA06" w14:textId="77777777" w:rsidR="004071C5" w:rsidRPr="00111A07" w:rsidRDefault="004071C5" w:rsidP="00111A07">
      <w:pPr>
        <w:ind w:firstLine="709"/>
        <w:jc w:val="both"/>
        <w:rPr>
          <w:szCs w:val="28"/>
        </w:rPr>
      </w:pPr>
      <w:r w:rsidRPr="00111A07">
        <w:rPr>
          <w:b/>
          <w:szCs w:val="28"/>
        </w:rPr>
        <w:t xml:space="preserve">Дипломом </w:t>
      </w:r>
      <w:r w:rsidRPr="00111A07">
        <w:rPr>
          <w:b/>
          <w:bCs/>
          <w:szCs w:val="28"/>
        </w:rPr>
        <w:t>«Лучший официальный сайт муниципального контрольно-счетного органа в 2021 году»</w:t>
      </w:r>
      <w:r w:rsidRPr="00111A07">
        <w:rPr>
          <w:b/>
          <w:szCs w:val="28"/>
        </w:rPr>
        <w:t xml:space="preserve"> </w:t>
      </w:r>
      <w:r w:rsidRPr="00111A07">
        <w:rPr>
          <w:szCs w:val="28"/>
        </w:rPr>
        <w:t>по итогам проведения конкурса</w:t>
      </w:r>
      <w:r w:rsidRPr="00111A07">
        <w:rPr>
          <w:b/>
          <w:szCs w:val="28"/>
        </w:rPr>
        <w:t xml:space="preserve"> </w:t>
      </w:r>
      <w:r w:rsidRPr="00111A07">
        <w:rPr>
          <w:szCs w:val="28"/>
        </w:rPr>
        <w:t>награждаются:</w:t>
      </w:r>
    </w:p>
    <w:p w14:paraId="05497158" w14:textId="77777777" w:rsidR="004071C5" w:rsidRPr="00111A07" w:rsidRDefault="004071C5" w:rsidP="00111A07">
      <w:pPr>
        <w:ind w:firstLine="709"/>
        <w:jc w:val="both"/>
        <w:rPr>
          <w:szCs w:val="28"/>
        </w:rPr>
      </w:pPr>
    </w:p>
    <w:p w14:paraId="6D8DE56D" w14:textId="77777777" w:rsidR="004071C5" w:rsidRPr="00111A07" w:rsidRDefault="004071C5" w:rsidP="00111A07">
      <w:pPr>
        <w:ind w:firstLine="709"/>
        <w:jc w:val="both"/>
        <w:rPr>
          <w:b/>
          <w:szCs w:val="28"/>
        </w:rPr>
      </w:pPr>
      <w:r w:rsidRPr="00111A07">
        <w:rPr>
          <w:szCs w:val="28"/>
        </w:rPr>
        <w:t xml:space="preserve">- Дипломом </w:t>
      </w:r>
      <w:r w:rsidRPr="00111A07">
        <w:rPr>
          <w:szCs w:val="28"/>
          <w:lang w:val="en-US"/>
        </w:rPr>
        <w:t>I</w:t>
      </w:r>
      <w:r w:rsidRPr="00111A07">
        <w:rPr>
          <w:szCs w:val="28"/>
        </w:rPr>
        <w:t xml:space="preserve"> степени награждается официальный сайт</w:t>
      </w:r>
      <w:r w:rsidRPr="00111A07">
        <w:rPr>
          <w:b/>
          <w:szCs w:val="28"/>
        </w:rPr>
        <w:t xml:space="preserve"> Контрольно-счетной палаты Волгограда </w:t>
      </w:r>
      <w:r w:rsidRPr="00111A07">
        <w:rPr>
          <w:szCs w:val="28"/>
        </w:rPr>
        <w:t>(Южный федеральный округ).</w:t>
      </w:r>
    </w:p>
    <w:p w14:paraId="77A78A18" w14:textId="77777777" w:rsidR="00780738" w:rsidRPr="00111A07" w:rsidRDefault="004071C5" w:rsidP="00111A07">
      <w:pPr>
        <w:pStyle w:val="2"/>
        <w:shd w:val="clear" w:color="auto" w:fill="auto"/>
        <w:spacing w:before="0" w:line="240" w:lineRule="auto"/>
        <w:ind w:firstLine="709"/>
        <w:jc w:val="both"/>
        <w:rPr>
          <w:b/>
          <w:sz w:val="28"/>
          <w:szCs w:val="28"/>
        </w:rPr>
      </w:pPr>
      <w:r w:rsidRPr="00111A07">
        <w:rPr>
          <w:sz w:val="28"/>
          <w:szCs w:val="28"/>
        </w:rPr>
        <w:t xml:space="preserve">Диплом </w:t>
      </w:r>
      <w:r w:rsidR="009F158D" w:rsidRPr="00111A07">
        <w:rPr>
          <w:sz w:val="28"/>
          <w:szCs w:val="28"/>
        </w:rPr>
        <w:t>вручается</w:t>
      </w:r>
      <w:r w:rsidRPr="00111A07">
        <w:rPr>
          <w:sz w:val="28"/>
          <w:szCs w:val="28"/>
        </w:rPr>
        <w:t xml:space="preserve"> </w:t>
      </w:r>
      <w:r w:rsidR="009F158D" w:rsidRPr="00111A07">
        <w:rPr>
          <w:sz w:val="28"/>
          <w:szCs w:val="28"/>
        </w:rPr>
        <w:t xml:space="preserve">председателю Контрольно-счетной палаты Волгограда, </w:t>
      </w:r>
      <w:r w:rsidRPr="00111A07">
        <w:rPr>
          <w:sz w:val="28"/>
          <w:szCs w:val="28"/>
        </w:rPr>
        <w:lastRenderedPageBreak/>
        <w:t xml:space="preserve">председателю Союза МКСО </w:t>
      </w:r>
      <w:r w:rsidRPr="00111A07">
        <w:rPr>
          <w:b/>
          <w:sz w:val="28"/>
          <w:szCs w:val="28"/>
        </w:rPr>
        <w:t>Мордвинцеву Александру Ивановичу.</w:t>
      </w:r>
    </w:p>
    <w:p w14:paraId="7169B287" w14:textId="77777777" w:rsidR="004071C5" w:rsidRPr="00111A07" w:rsidRDefault="004071C5" w:rsidP="00111A07">
      <w:pPr>
        <w:ind w:firstLine="709"/>
        <w:jc w:val="both"/>
        <w:rPr>
          <w:bCs/>
          <w:szCs w:val="28"/>
        </w:rPr>
      </w:pPr>
    </w:p>
    <w:p w14:paraId="7EF2CFF6" w14:textId="77777777" w:rsidR="004071C5" w:rsidRPr="00111A07" w:rsidRDefault="004071C5" w:rsidP="00111A07">
      <w:pPr>
        <w:ind w:firstLine="709"/>
        <w:jc w:val="both"/>
        <w:rPr>
          <w:szCs w:val="28"/>
        </w:rPr>
      </w:pPr>
      <w:r w:rsidRPr="00111A07">
        <w:rPr>
          <w:szCs w:val="28"/>
        </w:rPr>
        <w:t xml:space="preserve">- Дипломом II степени награждается официальный сайт </w:t>
      </w:r>
      <w:r w:rsidRPr="00111A07">
        <w:rPr>
          <w:b/>
          <w:szCs w:val="28"/>
        </w:rPr>
        <w:t>Контрольно-счетной палаты городского округа город Воронеж</w:t>
      </w:r>
      <w:r w:rsidRPr="00111A07">
        <w:rPr>
          <w:szCs w:val="28"/>
        </w:rPr>
        <w:t xml:space="preserve"> (Центральный федеральный округ).</w:t>
      </w:r>
    </w:p>
    <w:p w14:paraId="4421185D" w14:textId="77777777" w:rsidR="004071C5" w:rsidRPr="00111A07" w:rsidRDefault="004071C5" w:rsidP="00111A07">
      <w:pPr>
        <w:pStyle w:val="2"/>
        <w:shd w:val="clear" w:color="auto" w:fill="auto"/>
        <w:spacing w:before="0" w:line="240" w:lineRule="auto"/>
        <w:ind w:firstLine="709"/>
        <w:jc w:val="both"/>
        <w:rPr>
          <w:sz w:val="28"/>
          <w:szCs w:val="28"/>
        </w:rPr>
      </w:pPr>
      <w:r w:rsidRPr="00111A07">
        <w:rPr>
          <w:sz w:val="28"/>
          <w:szCs w:val="28"/>
        </w:rPr>
        <w:t xml:space="preserve">Для вручения диплома приглашается председатель Контрольно-счетной палаты городского округа город Воронеж </w:t>
      </w:r>
      <w:r w:rsidRPr="00111A07">
        <w:rPr>
          <w:b/>
          <w:sz w:val="28"/>
          <w:szCs w:val="28"/>
        </w:rPr>
        <w:t>Литвинчук Елена Станиславовна.</w:t>
      </w:r>
    </w:p>
    <w:p w14:paraId="44B07556" w14:textId="77777777" w:rsidR="004071C5" w:rsidRPr="00111A07" w:rsidRDefault="00D57A62" w:rsidP="00111A07">
      <w:pPr>
        <w:pStyle w:val="2"/>
        <w:shd w:val="clear" w:color="auto" w:fill="auto"/>
        <w:spacing w:before="0" w:line="240" w:lineRule="auto"/>
        <w:ind w:firstLine="709"/>
        <w:jc w:val="both"/>
        <w:rPr>
          <w:b/>
          <w:sz w:val="28"/>
          <w:szCs w:val="28"/>
        </w:rPr>
      </w:pPr>
      <w:r w:rsidRPr="00111A07">
        <w:rPr>
          <w:b/>
          <w:bCs/>
          <w:sz w:val="28"/>
          <w:szCs w:val="28"/>
        </w:rPr>
        <w:t>(Мордвинцев А.И</w:t>
      </w:r>
      <w:r w:rsidRPr="00111A07">
        <w:rPr>
          <w:b/>
          <w:bCs/>
          <w:sz w:val="28"/>
          <w:szCs w:val="28"/>
          <w:u w:val="single"/>
        </w:rPr>
        <w:t>.</w:t>
      </w:r>
      <w:r w:rsidR="009F158D" w:rsidRPr="00111A07">
        <w:rPr>
          <w:b/>
          <w:bCs/>
          <w:sz w:val="28"/>
          <w:szCs w:val="28"/>
          <w:u w:val="single"/>
        </w:rPr>
        <w:t xml:space="preserve"> </w:t>
      </w:r>
      <w:r w:rsidR="00780738" w:rsidRPr="00111A07">
        <w:rPr>
          <w:b/>
          <w:sz w:val="28"/>
          <w:szCs w:val="28"/>
        </w:rPr>
        <w:t>вручает диплом</w:t>
      </w:r>
      <w:r w:rsidRPr="00111A07">
        <w:rPr>
          <w:b/>
          <w:sz w:val="28"/>
          <w:szCs w:val="28"/>
        </w:rPr>
        <w:t>)</w:t>
      </w:r>
      <w:r w:rsidR="004071C5" w:rsidRPr="00111A07">
        <w:rPr>
          <w:b/>
          <w:sz w:val="28"/>
          <w:szCs w:val="28"/>
        </w:rPr>
        <w:t>.</w:t>
      </w:r>
    </w:p>
    <w:p w14:paraId="40923E02" w14:textId="77777777" w:rsidR="004071C5" w:rsidRPr="00111A07" w:rsidRDefault="004071C5" w:rsidP="00111A07">
      <w:pPr>
        <w:ind w:firstLine="709"/>
        <w:jc w:val="both"/>
        <w:rPr>
          <w:bCs/>
          <w:szCs w:val="28"/>
        </w:rPr>
      </w:pPr>
    </w:p>
    <w:p w14:paraId="45619D6E" w14:textId="77777777" w:rsidR="004071C5" w:rsidRPr="00111A07" w:rsidRDefault="004071C5" w:rsidP="00111A07">
      <w:pPr>
        <w:ind w:firstLine="709"/>
        <w:jc w:val="both"/>
        <w:rPr>
          <w:bCs/>
          <w:szCs w:val="28"/>
        </w:rPr>
      </w:pPr>
      <w:r w:rsidRPr="00111A07">
        <w:rPr>
          <w:szCs w:val="28"/>
        </w:rPr>
        <w:t xml:space="preserve">- Дипломом </w:t>
      </w:r>
      <w:r w:rsidRPr="00111A07">
        <w:rPr>
          <w:szCs w:val="28"/>
          <w:lang w:val="en-US"/>
        </w:rPr>
        <w:t>III</w:t>
      </w:r>
      <w:r w:rsidRPr="00111A07">
        <w:rPr>
          <w:szCs w:val="28"/>
        </w:rPr>
        <w:t xml:space="preserve"> степени награждается официальный сайт </w:t>
      </w:r>
      <w:r w:rsidRPr="00111A07">
        <w:rPr>
          <w:b/>
          <w:szCs w:val="28"/>
        </w:rPr>
        <w:t>Контрольно-счетной палаты Одинцовского городского округа Московской области</w:t>
      </w:r>
      <w:r w:rsidRPr="00111A07">
        <w:rPr>
          <w:szCs w:val="28"/>
        </w:rPr>
        <w:t xml:space="preserve"> (Центральный федеральный округ).</w:t>
      </w:r>
    </w:p>
    <w:p w14:paraId="4CE16279" w14:textId="77777777" w:rsidR="004071C5" w:rsidRPr="00111A07" w:rsidRDefault="004071C5" w:rsidP="00111A07">
      <w:pPr>
        <w:ind w:firstLine="709"/>
        <w:jc w:val="both"/>
        <w:rPr>
          <w:bCs/>
          <w:szCs w:val="28"/>
        </w:rPr>
      </w:pPr>
      <w:r w:rsidRPr="00111A07">
        <w:rPr>
          <w:szCs w:val="28"/>
        </w:rPr>
        <w:t xml:space="preserve">Для вручения диплома приглашается член Президиума Союза МКСО, председатель представительства Союза МКСО в Центральном федеральном округе, председатель Контрольно-счетной палаты городского округа город Воронеж </w:t>
      </w:r>
      <w:r w:rsidRPr="00111A07">
        <w:rPr>
          <w:b/>
          <w:szCs w:val="28"/>
        </w:rPr>
        <w:t>Литвинчук Елена Станиславовна.</w:t>
      </w:r>
    </w:p>
    <w:p w14:paraId="7D8B89CE" w14:textId="77777777" w:rsidR="004071C5" w:rsidRPr="00111A07" w:rsidRDefault="00780738" w:rsidP="00111A07">
      <w:pPr>
        <w:pStyle w:val="2"/>
        <w:shd w:val="clear" w:color="auto" w:fill="auto"/>
        <w:spacing w:before="0" w:line="240" w:lineRule="auto"/>
        <w:ind w:firstLine="709"/>
        <w:jc w:val="both"/>
        <w:rPr>
          <w:b/>
          <w:sz w:val="28"/>
          <w:szCs w:val="28"/>
        </w:rPr>
      </w:pPr>
      <w:r w:rsidRPr="00111A07">
        <w:rPr>
          <w:b/>
          <w:sz w:val="28"/>
          <w:szCs w:val="28"/>
        </w:rPr>
        <w:t>(</w:t>
      </w:r>
      <w:r w:rsidR="00D57A62" w:rsidRPr="00111A07">
        <w:rPr>
          <w:b/>
          <w:bCs/>
          <w:sz w:val="28"/>
          <w:szCs w:val="28"/>
          <w:u w:val="single"/>
        </w:rPr>
        <w:t>Мордвинцев А.И. вручает диплом</w:t>
      </w:r>
      <w:r w:rsidRPr="00111A07">
        <w:rPr>
          <w:b/>
          <w:sz w:val="28"/>
          <w:szCs w:val="28"/>
        </w:rPr>
        <w:t>).</w:t>
      </w:r>
    </w:p>
    <w:p w14:paraId="6D329979" w14:textId="77777777" w:rsidR="004071C5" w:rsidRPr="00111A07" w:rsidRDefault="004071C5" w:rsidP="00111A07">
      <w:pPr>
        <w:ind w:firstLine="709"/>
        <w:jc w:val="both"/>
        <w:rPr>
          <w:szCs w:val="28"/>
        </w:rPr>
      </w:pPr>
    </w:p>
    <w:p w14:paraId="493697B0" w14:textId="77777777" w:rsidR="004071C5" w:rsidRPr="00111A07" w:rsidRDefault="004071C5" w:rsidP="00111A07">
      <w:pPr>
        <w:ind w:firstLine="709"/>
        <w:jc w:val="both"/>
        <w:rPr>
          <w:b/>
          <w:szCs w:val="28"/>
          <w:u w:val="single"/>
        </w:rPr>
      </w:pPr>
      <w:r w:rsidRPr="00111A07">
        <w:rPr>
          <w:b/>
          <w:szCs w:val="28"/>
          <w:u w:val="single"/>
        </w:rPr>
        <w:t>Батуева М.Ф.:</w:t>
      </w:r>
    </w:p>
    <w:p w14:paraId="4E6627F5" w14:textId="77777777" w:rsidR="004071C5" w:rsidRPr="00111A07" w:rsidRDefault="004071C5" w:rsidP="00111A07">
      <w:pPr>
        <w:ind w:firstLine="709"/>
        <w:jc w:val="both"/>
        <w:rPr>
          <w:szCs w:val="28"/>
        </w:rPr>
      </w:pPr>
    </w:p>
    <w:p w14:paraId="4017C6DC" w14:textId="77777777" w:rsidR="004071C5" w:rsidRPr="00111A07" w:rsidRDefault="004071C5" w:rsidP="00111A07">
      <w:pPr>
        <w:shd w:val="clear" w:color="auto" w:fill="FFFFFF"/>
        <w:ind w:firstLine="709"/>
        <w:jc w:val="both"/>
        <w:rPr>
          <w:b/>
          <w:szCs w:val="28"/>
        </w:rPr>
      </w:pPr>
      <w:r w:rsidRPr="00111A07">
        <w:rPr>
          <w:szCs w:val="28"/>
        </w:rPr>
        <w:t xml:space="preserve">За большой вклад в становление и развитие муниципального финансового контроля в Российской Федерации </w:t>
      </w:r>
      <w:r w:rsidRPr="00111A07">
        <w:rPr>
          <w:b/>
          <w:szCs w:val="28"/>
        </w:rPr>
        <w:t>наградить Почетной грамотой Союза МКСО:</w:t>
      </w:r>
    </w:p>
    <w:p w14:paraId="6B34AC21" w14:textId="77777777" w:rsidR="004071C5" w:rsidRPr="00111A07" w:rsidRDefault="004071C5" w:rsidP="00111A07">
      <w:pPr>
        <w:ind w:firstLine="709"/>
        <w:jc w:val="both"/>
        <w:rPr>
          <w:szCs w:val="28"/>
        </w:rPr>
      </w:pPr>
      <w:r w:rsidRPr="00111A07">
        <w:rPr>
          <w:b/>
          <w:szCs w:val="28"/>
        </w:rPr>
        <w:t>Смирнова Вадима Вячеславовича</w:t>
      </w:r>
      <w:r w:rsidRPr="00111A07">
        <w:rPr>
          <w:szCs w:val="28"/>
        </w:rPr>
        <w:t xml:space="preserve"> - председателя Контрольно-счетной комиссии города Костромы</w:t>
      </w:r>
    </w:p>
    <w:p w14:paraId="5EBC4F65" w14:textId="77777777" w:rsidR="004071C5" w:rsidRPr="00111A07" w:rsidRDefault="00780738" w:rsidP="00111A07">
      <w:pPr>
        <w:pStyle w:val="2"/>
        <w:shd w:val="clear" w:color="auto" w:fill="auto"/>
        <w:spacing w:before="0" w:line="240" w:lineRule="auto"/>
        <w:ind w:firstLine="709"/>
        <w:jc w:val="both"/>
        <w:rPr>
          <w:b/>
          <w:sz w:val="28"/>
          <w:szCs w:val="28"/>
        </w:rPr>
      </w:pPr>
      <w:r w:rsidRPr="00111A07">
        <w:rPr>
          <w:b/>
          <w:sz w:val="28"/>
          <w:szCs w:val="28"/>
        </w:rPr>
        <w:t>(</w:t>
      </w:r>
      <w:r w:rsidR="00D57A62" w:rsidRPr="00111A07">
        <w:rPr>
          <w:b/>
          <w:bCs/>
          <w:sz w:val="28"/>
          <w:szCs w:val="28"/>
          <w:u w:val="single"/>
        </w:rPr>
        <w:t>Мордвинцев А.И. вручает диплом</w:t>
      </w:r>
      <w:r w:rsidRPr="00111A07">
        <w:rPr>
          <w:b/>
          <w:sz w:val="28"/>
          <w:szCs w:val="28"/>
        </w:rPr>
        <w:t>).</w:t>
      </w:r>
    </w:p>
    <w:p w14:paraId="793EB49F" w14:textId="77777777" w:rsidR="004071C5" w:rsidRPr="00111A07" w:rsidRDefault="004071C5" w:rsidP="00111A07">
      <w:pPr>
        <w:ind w:firstLine="709"/>
        <w:jc w:val="both"/>
        <w:rPr>
          <w:szCs w:val="28"/>
        </w:rPr>
      </w:pPr>
    </w:p>
    <w:p w14:paraId="75A43D48" w14:textId="77777777" w:rsidR="00F45DDC" w:rsidRPr="00111A07" w:rsidRDefault="00F45DDC" w:rsidP="00111A07">
      <w:pPr>
        <w:shd w:val="clear" w:color="auto" w:fill="FFFFFF"/>
        <w:ind w:firstLine="709"/>
        <w:jc w:val="both"/>
        <w:rPr>
          <w:b/>
          <w:szCs w:val="28"/>
        </w:rPr>
      </w:pPr>
      <w:r w:rsidRPr="00111A07">
        <w:rPr>
          <w:szCs w:val="28"/>
        </w:rPr>
        <w:t xml:space="preserve">За большой вклад в становление и развитие муниципального финансового контроля в Российской Федерации </w:t>
      </w:r>
      <w:r w:rsidRPr="00111A07">
        <w:rPr>
          <w:b/>
          <w:szCs w:val="28"/>
        </w:rPr>
        <w:t>наградить Почетной грамотой Союза МКСО:</w:t>
      </w:r>
    </w:p>
    <w:p w14:paraId="38CFE75F" w14:textId="77777777" w:rsidR="004071C5" w:rsidRPr="00111A07" w:rsidRDefault="004071C5" w:rsidP="00111A07">
      <w:pPr>
        <w:ind w:firstLine="709"/>
        <w:jc w:val="both"/>
        <w:rPr>
          <w:szCs w:val="28"/>
        </w:rPr>
      </w:pPr>
      <w:r w:rsidRPr="00111A07">
        <w:rPr>
          <w:b/>
          <w:szCs w:val="28"/>
        </w:rPr>
        <w:t>Убееву Ларису Юрьевну</w:t>
      </w:r>
      <w:r w:rsidRPr="00111A07">
        <w:rPr>
          <w:szCs w:val="28"/>
        </w:rPr>
        <w:t xml:space="preserve"> - председателя Контрольно-счетной палаты города Улан-Удэ</w:t>
      </w:r>
    </w:p>
    <w:p w14:paraId="1AEBF6DD" w14:textId="77777777" w:rsidR="004071C5" w:rsidRPr="00111A07" w:rsidRDefault="00780738" w:rsidP="00111A07">
      <w:pPr>
        <w:pStyle w:val="2"/>
        <w:shd w:val="clear" w:color="auto" w:fill="auto"/>
        <w:spacing w:before="0" w:line="240" w:lineRule="auto"/>
        <w:ind w:firstLine="709"/>
        <w:jc w:val="both"/>
        <w:rPr>
          <w:b/>
          <w:sz w:val="28"/>
          <w:szCs w:val="28"/>
        </w:rPr>
      </w:pPr>
      <w:r w:rsidRPr="00111A07">
        <w:rPr>
          <w:b/>
          <w:sz w:val="28"/>
          <w:szCs w:val="28"/>
        </w:rPr>
        <w:t>(</w:t>
      </w:r>
      <w:r w:rsidR="00D57A62" w:rsidRPr="00111A07">
        <w:rPr>
          <w:b/>
          <w:bCs/>
          <w:sz w:val="28"/>
          <w:szCs w:val="28"/>
          <w:u w:val="single"/>
        </w:rPr>
        <w:t>Мордвинцев А.И. вручает диплом</w:t>
      </w:r>
      <w:r w:rsidRPr="00111A07">
        <w:rPr>
          <w:b/>
          <w:sz w:val="28"/>
          <w:szCs w:val="28"/>
        </w:rPr>
        <w:t>).</w:t>
      </w:r>
    </w:p>
    <w:p w14:paraId="696A3D78" w14:textId="77777777" w:rsidR="004071C5" w:rsidRPr="00111A07" w:rsidRDefault="004071C5" w:rsidP="00111A07">
      <w:pPr>
        <w:ind w:firstLine="709"/>
        <w:jc w:val="both"/>
        <w:rPr>
          <w:szCs w:val="28"/>
        </w:rPr>
      </w:pPr>
    </w:p>
    <w:p w14:paraId="2BC525D9" w14:textId="77777777" w:rsidR="004071C5" w:rsidRPr="00111A07" w:rsidRDefault="00FB655D" w:rsidP="00111A07">
      <w:pPr>
        <w:ind w:firstLine="709"/>
        <w:jc w:val="both"/>
        <w:rPr>
          <w:b/>
          <w:bCs/>
          <w:szCs w:val="28"/>
          <w:u w:val="single"/>
        </w:rPr>
      </w:pPr>
      <w:r w:rsidRPr="00111A07">
        <w:rPr>
          <w:b/>
          <w:bCs/>
          <w:szCs w:val="28"/>
          <w:u w:val="single"/>
        </w:rPr>
        <w:t>Мордвинцев А.И.</w:t>
      </w:r>
      <w:r w:rsidR="00780738" w:rsidRPr="00111A07">
        <w:rPr>
          <w:b/>
          <w:bCs/>
          <w:szCs w:val="28"/>
          <w:u w:val="single"/>
        </w:rPr>
        <w:t xml:space="preserve">: </w:t>
      </w:r>
    </w:p>
    <w:p w14:paraId="4549B5F8" w14:textId="77777777" w:rsidR="00780738" w:rsidRPr="00111A07" w:rsidRDefault="00780738" w:rsidP="00111A07">
      <w:pPr>
        <w:ind w:firstLine="709"/>
        <w:jc w:val="both"/>
        <w:rPr>
          <w:szCs w:val="28"/>
        </w:rPr>
      </w:pPr>
    </w:p>
    <w:p w14:paraId="37D6D784" w14:textId="77777777" w:rsidR="004071C5" w:rsidRPr="00111A07" w:rsidRDefault="004071C5" w:rsidP="00111A07">
      <w:pPr>
        <w:ind w:firstLine="709"/>
        <w:jc w:val="center"/>
        <w:rPr>
          <w:szCs w:val="28"/>
          <w:u w:val="single"/>
        </w:rPr>
      </w:pPr>
      <w:r w:rsidRPr="00111A07">
        <w:rPr>
          <w:szCs w:val="28"/>
          <w:u w:val="single"/>
        </w:rPr>
        <w:t>Заключительное слово:</w:t>
      </w:r>
    </w:p>
    <w:p w14:paraId="4816B66C" w14:textId="77777777" w:rsidR="004071C5" w:rsidRPr="00111A07" w:rsidRDefault="004071C5" w:rsidP="00111A07">
      <w:pPr>
        <w:ind w:firstLine="709"/>
        <w:jc w:val="both"/>
        <w:rPr>
          <w:szCs w:val="28"/>
        </w:rPr>
      </w:pPr>
      <w:r w:rsidRPr="00111A07">
        <w:rPr>
          <w:szCs w:val="28"/>
        </w:rPr>
        <w:t>Уважаемые коллеги!</w:t>
      </w:r>
    </w:p>
    <w:p w14:paraId="2A61346A" w14:textId="77777777" w:rsidR="004071C5" w:rsidRPr="00111A07" w:rsidRDefault="004071C5" w:rsidP="00111A07">
      <w:pPr>
        <w:ind w:firstLine="709"/>
        <w:jc w:val="both"/>
        <w:rPr>
          <w:color w:val="444444"/>
          <w:szCs w:val="28"/>
          <w:shd w:val="clear" w:color="auto" w:fill="FFFFFF"/>
        </w:rPr>
      </w:pPr>
      <w:r w:rsidRPr="00111A07">
        <w:rPr>
          <w:szCs w:val="28"/>
        </w:rPr>
        <w:t>Общее собрание подошло к логическому завершению. Определены приоритетные задачи на очередной период деятельности, утвержден отчет о работе Союза за 2021 год, принято решение Общего собрания. Победителям конкурсов вручены дипломы, грамоты.</w:t>
      </w:r>
    </w:p>
    <w:p w14:paraId="6E247E8D" w14:textId="77777777" w:rsidR="004071C5" w:rsidRPr="00111A07" w:rsidRDefault="004071C5" w:rsidP="00111A07">
      <w:pPr>
        <w:ind w:firstLine="709"/>
        <w:jc w:val="both"/>
        <w:rPr>
          <w:szCs w:val="28"/>
        </w:rPr>
      </w:pPr>
      <w:r w:rsidRPr="00111A07">
        <w:rPr>
          <w:szCs w:val="28"/>
        </w:rPr>
        <w:t>Позвольте мне от себя лично и от всех членов Союза еще раз поблагодарить организаторов нашего мероприятия за слаженную и продуктивную работу.</w:t>
      </w:r>
    </w:p>
    <w:p w14:paraId="0917E255" w14:textId="77777777" w:rsidR="004071C5" w:rsidRPr="00111A07" w:rsidRDefault="004071C5" w:rsidP="00111A07">
      <w:pPr>
        <w:ind w:firstLine="709"/>
        <w:jc w:val="both"/>
        <w:rPr>
          <w:szCs w:val="28"/>
        </w:rPr>
      </w:pPr>
    </w:p>
    <w:p w14:paraId="74529B23" w14:textId="77777777" w:rsidR="004071C5" w:rsidRPr="00111A07" w:rsidRDefault="004071C5" w:rsidP="00111A07">
      <w:pPr>
        <w:ind w:firstLine="709"/>
        <w:jc w:val="both"/>
        <w:rPr>
          <w:szCs w:val="28"/>
        </w:rPr>
      </w:pPr>
      <w:r w:rsidRPr="00111A07">
        <w:rPr>
          <w:szCs w:val="28"/>
        </w:rPr>
        <w:t>Спасибо за работу. Желаю всем дальнейших творческих успехов, здоровья и благополучия Вам и Вашим близким.</w:t>
      </w:r>
    </w:p>
    <w:p w14:paraId="201679C4" w14:textId="77777777" w:rsidR="004071C5" w:rsidRPr="00111A07" w:rsidRDefault="004071C5" w:rsidP="00111A07">
      <w:pPr>
        <w:ind w:firstLine="709"/>
        <w:jc w:val="both"/>
        <w:rPr>
          <w:szCs w:val="28"/>
        </w:rPr>
      </w:pPr>
    </w:p>
    <w:p w14:paraId="194A04FC" w14:textId="77777777" w:rsidR="004071C5" w:rsidRPr="00111A07" w:rsidRDefault="004071C5" w:rsidP="00111A07">
      <w:pPr>
        <w:ind w:firstLine="709"/>
        <w:jc w:val="both"/>
        <w:rPr>
          <w:szCs w:val="28"/>
        </w:rPr>
      </w:pPr>
      <w:r w:rsidRPr="00111A07">
        <w:rPr>
          <w:szCs w:val="28"/>
        </w:rPr>
        <w:lastRenderedPageBreak/>
        <w:t>Вопросы Общего собрания рассмотрены в полном объеме.</w:t>
      </w:r>
    </w:p>
    <w:p w14:paraId="47ADF48A" w14:textId="77777777" w:rsidR="004071C5" w:rsidRPr="00111A07" w:rsidRDefault="004071C5" w:rsidP="00111A07">
      <w:pPr>
        <w:ind w:firstLine="709"/>
        <w:jc w:val="both"/>
        <w:rPr>
          <w:szCs w:val="28"/>
        </w:rPr>
      </w:pPr>
      <w:r w:rsidRPr="00111A07">
        <w:rPr>
          <w:szCs w:val="28"/>
        </w:rPr>
        <w:t>Какие замечания по ведению Общего собрания? Замечаний нет.</w:t>
      </w:r>
    </w:p>
    <w:p w14:paraId="778B266D" w14:textId="77777777" w:rsidR="004071C5" w:rsidRPr="00111A07" w:rsidRDefault="004071C5" w:rsidP="00111A07">
      <w:pPr>
        <w:ind w:firstLine="709"/>
        <w:jc w:val="both"/>
        <w:rPr>
          <w:szCs w:val="28"/>
        </w:rPr>
      </w:pPr>
      <w:r w:rsidRPr="00111A07">
        <w:rPr>
          <w:szCs w:val="28"/>
        </w:rPr>
        <w:t>На этом Общее собрание членов Союза МКСО объявляется закрытым.</w:t>
      </w:r>
    </w:p>
    <w:p w14:paraId="304E0AB3" w14:textId="77777777" w:rsidR="004071C5" w:rsidRPr="00111A07" w:rsidRDefault="004071C5" w:rsidP="00111A07">
      <w:pPr>
        <w:ind w:firstLine="709"/>
        <w:jc w:val="both"/>
        <w:rPr>
          <w:szCs w:val="28"/>
        </w:rPr>
      </w:pPr>
    </w:p>
    <w:p w14:paraId="3CFD4C78" w14:textId="77777777" w:rsidR="004071C5" w:rsidRPr="00111A07" w:rsidRDefault="004071C5" w:rsidP="00111A07">
      <w:pPr>
        <w:ind w:firstLine="709"/>
        <w:jc w:val="both"/>
        <w:rPr>
          <w:b/>
          <w:szCs w:val="28"/>
        </w:rPr>
      </w:pPr>
      <w:r w:rsidRPr="00111A07">
        <w:rPr>
          <w:szCs w:val="28"/>
        </w:rPr>
        <w:t xml:space="preserve">(Все встают, </w:t>
      </w:r>
      <w:r w:rsidRPr="00111A07">
        <w:rPr>
          <w:b/>
          <w:szCs w:val="28"/>
        </w:rPr>
        <w:t>исполняется 1 куплет гимна России</w:t>
      </w:r>
      <w:r w:rsidRPr="00111A07">
        <w:rPr>
          <w:szCs w:val="28"/>
        </w:rPr>
        <w:t>).</w:t>
      </w:r>
    </w:p>
    <w:p w14:paraId="5C6B7075" w14:textId="77777777" w:rsidR="004071C5" w:rsidRPr="00111A07" w:rsidRDefault="004071C5" w:rsidP="00111A07">
      <w:pPr>
        <w:ind w:firstLine="709"/>
        <w:jc w:val="both"/>
        <w:rPr>
          <w:szCs w:val="28"/>
        </w:rPr>
      </w:pPr>
    </w:p>
    <w:p w14:paraId="20C622AE" w14:textId="77777777" w:rsidR="004071C5" w:rsidRPr="00111A07" w:rsidRDefault="005F45AF" w:rsidP="00111A07">
      <w:pPr>
        <w:ind w:firstLine="709"/>
        <w:jc w:val="both"/>
        <w:rPr>
          <w:b/>
          <w:szCs w:val="28"/>
          <w:u w:val="single"/>
        </w:rPr>
      </w:pPr>
      <w:r w:rsidRPr="00111A07">
        <w:rPr>
          <w:b/>
          <w:bCs/>
          <w:szCs w:val="28"/>
          <w:u w:val="single"/>
        </w:rPr>
        <w:t>Мордвинцев А.И</w:t>
      </w:r>
      <w:r w:rsidR="001F2C9A" w:rsidRPr="00111A07">
        <w:rPr>
          <w:b/>
          <w:bCs/>
          <w:szCs w:val="28"/>
          <w:u w:val="single"/>
        </w:rPr>
        <w:t>:</w:t>
      </w:r>
    </w:p>
    <w:p w14:paraId="6C2D2F72" w14:textId="77777777" w:rsidR="004071C5" w:rsidRPr="00111A07" w:rsidRDefault="004071C5" w:rsidP="00111A07">
      <w:pPr>
        <w:ind w:firstLine="709"/>
        <w:jc w:val="both"/>
        <w:rPr>
          <w:b/>
          <w:szCs w:val="28"/>
          <w:u w:val="single"/>
        </w:rPr>
      </w:pPr>
    </w:p>
    <w:p w14:paraId="1C821822" w14:textId="77777777" w:rsidR="005F45AF" w:rsidRPr="00111A07" w:rsidRDefault="005F45AF" w:rsidP="00111A07">
      <w:pPr>
        <w:ind w:firstLine="709"/>
        <w:jc w:val="both"/>
        <w:rPr>
          <w:szCs w:val="28"/>
        </w:rPr>
      </w:pPr>
      <w:r w:rsidRPr="00111A07">
        <w:rPr>
          <w:szCs w:val="28"/>
        </w:rPr>
        <w:t>Уважаемые коллеги! Сейчас объявляется перерыв</w:t>
      </w:r>
      <w:r w:rsidR="00FB655D" w:rsidRPr="00111A07">
        <w:rPr>
          <w:szCs w:val="28"/>
        </w:rPr>
        <w:t xml:space="preserve"> на обед</w:t>
      </w:r>
      <w:r w:rsidRPr="00111A07">
        <w:rPr>
          <w:szCs w:val="28"/>
        </w:rPr>
        <w:t xml:space="preserve">, после </w:t>
      </w:r>
      <w:r w:rsidR="00585F8E" w:rsidRPr="00111A07">
        <w:rPr>
          <w:szCs w:val="28"/>
        </w:rPr>
        <w:t>которого</w:t>
      </w:r>
      <w:r w:rsidRPr="00111A07">
        <w:rPr>
          <w:szCs w:val="28"/>
        </w:rPr>
        <w:t xml:space="preserve"> в 14:</w:t>
      </w:r>
      <w:r w:rsidR="00585F8E" w:rsidRPr="00111A07">
        <w:rPr>
          <w:szCs w:val="28"/>
        </w:rPr>
        <w:t>15</w:t>
      </w:r>
      <w:r w:rsidRPr="00111A07">
        <w:rPr>
          <w:szCs w:val="28"/>
        </w:rPr>
        <w:t xml:space="preserve"> сбор для отъезда на экскурсию </w:t>
      </w:r>
      <w:r w:rsidR="00BD77FD" w:rsidRPr="00111A07">
        <w:rPr>
          <w:szCs w:val="28"/>
        </w:rPr>
        <w:t xml:space="preserve">в Коломенское </w:t>
      </w:r>
      <w:r w:rsidRPr="00111A07">
        <w:rPr>
          <w:szCs w:val="28"/>
        </w:rPr>
        <w:t>у входа в корпус «Дельта».</w:t>
      </w:r>
      <w:r w:rsidR="00AB3E4B" w:rsidRPr="00111A07">
        <w:rPr>
          <w:szCs w:val="28"/>
        </w:rPr>
        <w:t xml:space="preserve"> Экскурсия </w:t>
      </w:r>
      <w:r w:rsidR="00614671" w:rsidRPr="00111A07">
        <w:rPr>
          <w:szCs w:val="28"/>
        </w:rPr>
        <w:t>про</w:t>
      </w:r>
      <w:r w:rsidR="00AB3E4B" w:rsidRPr="00111A07">
        <w:rPr>
          <w:szCs w:val="28"/>
        </w:rPr>
        <w:t xml:space="preserve">длится 4,5 часа. </w:t>
      </w:r>
      <w:r w:rsidR="00BD77FD" w:rsidRPr="00111A07">
        <w:rPr>
          <w:szCs w:val="28"/>
        </w:rPr>
        <w:t>Экскурсионные автобусы</w:t>
      </w:r>
      <w:r w:rsidR="00AB3E4B" w:rsidRPr="00111A07">
        <w:rPr>
          <w:szCs w:val="28"/>
        </w:rPr>
        <w:t xml:space="preserve"> привезут вас </w:t>
      </w:r>
      <w:r w:rsidR="00BD77FD" w:rsidRPr="00111A07">
        <w:rPr>
          <w:szCs w:val="28"/>
        </w:rPr>
        <w:t xml:space="preserve">обратно </w:t>
      </w:r>
      <w:r w:rsidR="00AB3E4B" w:rsidRPr="00111A07">
        <w:rPr>
          <w:szCs w:val="28"/>
        </w:rPr>
        <w:t xml:space="preserve">к гостинице. </w:t>
      </w:r>
      <w:r w:rsidR="00B713BD" w:rsidRPr="00111A07">
        <w:rPr>
          <w:szCs w:val="28"/>
        </w:rPr>
        <w:t>На этом комплекс мероприятий в рамках Общего собрания будет завершен</w:t>
      </w:r>
      <w:r w:rsidR="00990590" w:rsidRPr="00111A07">
        <w:rPr>
          <w:szCs w:val="28"/>
        </w:rPr>
        <w:t>.</w:t>
      </w:r>
    </w:p>
    <w:p w14:paraId="45E4A399" w14:textId="77777777" w:rsidR="00AB3E4B" w:rsidRPr="00111A07" w:rsidRDefault="00AB3E4B" w:rsidP="00111A07">
      <w:pPr>
        <w:ind w:firstLine="709"/>
        <w:jc w:val="both"/>
        <w:rPr>
          <w:szCs w:val="28"/>
        </w:rPr>
      </w:pPr>
    </w:p>
    <w:p w14:paraId="6F64F6DA" w14:textId="77777777" w:rsidR="004071C5" w:rsidRPr="00111A07" w:rsidRDefault="004071C5" w:rsidP="00111A07">
      <w:pPr>
        <w:ind w:firstLine="709"/>
        <w:jc w:val="both"/>
        <w:rPr>
          <w:szCs w:val="28"/>
        </w:rPr>
      </w:pPr>
      <w:r w:rsidRPr="00111A07">
        <w:rPr>
          <w:szCs w:val="28"/>
        </w:rPr>
        <w:t>Членам Президиума Союза МКСО и членам Ревизионной комиссии Союза МКСО прошу остаться в зале для проведения короткого заседания Президиума Союза МКСО.</w:t>
      </w:r>
    </w:p>
    <w:p w14:paraId="0F5EF3F9" w14:textId="77777777" w:rsidR="001E13FC" w:rsidRPr="00111A07" w:rsidRDefault="001E13FC" w:rsidP="00111A07">
      <w:pPr>
        <w:ind w:firstLine="709"/>
        <w:jc w:val="both"/>
        <w:rPr>
          <w:szCs w:val="28"/>
        </w:rPr>
      </w:pPr>
    </w:p>
    <w:p w14:paraId="48C244CA" w14:textId="77777777" w:rsidR="001E13FC" w:rsidRPr="00111A07" w:rsidRDefault="001E13FC" w:rsidP="00111A07">
      <w:pPr>
        <w:ind w:firstLine="709"/>
        <w:jc w:val="both"/>
        <w:rPr>
          <w:szCs w:val="28"/>
        </w:rPr>
      </w:pPr>
      <w:r w:rsidRPr="00111A07">
        <w:rPr>
          <w:szCs w:val="28"/>
        </w:rPr>
        <w:t>Спасибо за внимание!</w:t>
      </w:r>
    </w:p>
    <w:sectPr w:rsidR="001E13FC" w:rsidRPr="00111A07" w:rsidSect="00085C62">
      <w:headerReference w:type="even" r:id="rId10"/>
      <w:headerReference w:type="default" r:id="rId11"/>
      <w:pgSz w:w="11906" w:h="16838" w:code="9"/>
      <w:pgMar w:top="1134" w:right="566" w:bottom="993" w:left="1134" w:header="340" w:footer="227" w:gutter="0"/>
      <w:cols w:space="708"/>
      <w:titlePg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Литвинов Андрей Александрович" w:date="2024-06-18T10:22:00Z" w:initials="ЛАА">
    <w:p w14:paraId="0393B75D" w14:textId="77777777" w:rsidR="00111A07" w:rsidRPr="00111A07" w:rsidRDefault="00111A07">
      <w:pPr>
        <w:pStyle w:val="af8"/>
      </w:pPr>
      <w:r>
        <w:rPr>
          <w:rStyle w:val="af7"/>
        </w:rPr>
        <w:annotationRef/>
      </w:r>
      <w:r>
        <w:t>Возможно участники ОС?</w:t>
      </w:r>
    </w:p>
  </w:comment>
  <w:comment w:id="2" w:author="Литвинов Андрей Александрович" w:date="2024-06-18T10:23:00Z" w:initials="ЛАА">
    <w:p w14:paraId="54EE2800" w14:textId="77777777" w:rsidR="00111A07" w:rsidRDefault="00111A07">
      <w:pPr>
        <w:pStyle w:val="af8"/>
      </w:pPr>
      <w:r>
        <w:rPr>
          <w:rStyle w:val="af7"/>
        </w:rPr>
        <w:annotationRef/>
      </w:r>
      <w:r>
        <w:t>ФИО будет позднее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393B75D" w15:done="0"/>
  <w15:commentEx w15:paraId="54EE2800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412231" w14:textId="77777777" w:rsidR="004E3C0F" w:rsidRDefault="004E3C0F">
      <w:r>
        <w:separator/>
      </w:r>
    </w:p>
  </w:endnote>
  <w:endnote w:type="continuationSeparator" w:id="0">
    <w:p w14:paraId="0F4463AE" w14:textId="77777777" w:rsidR="004E3C0F" w:rsidRDefault="004E3C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9BF8EB" w14:textId="77777777" w:rsidR="004E3C0F" w:rsidRDefault="004E3C0F">
      <w:r>
        <w:separator/>
      </w:r>
    </w:p>
  </w:footnote>
  <w:footnote w:type="continuationSeparator" w:id="0">
    <w:p w14:paraId="3FFA9EA4" w14:textId="77777777" w:rsidR="004E3C0F" w:rsidRDefault="004E3C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E2801D" w14:textId="77777777" w:rsidR="004071C5" w:rsidRDefault="00706EE6" w:rsidP="00A97A80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4071C5"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7559C747" w14:textId="77777777" w:rsidR="004071C5" w:rsidRDefault="004071C5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55A18F" w14:textId="4F22793E" w:rsidR="004071C5" w:rsidRDefault="00706EE6" w:rsidP="00A97A80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4071C5">
      <w:rPr>
        <w:rStyle w:val="a5"/>
      </w:rPr>
      <w:instrText xml:space="preserve">PAGE  </w:instrText>
    </w:r>
    <w:r>
      <w:rPr>
        <w:rStyle w:val="a5"/>
      </w:rPr>
      <w:fldChar w:fldCharType="separate"/>
    </w:r>
    <w:r w:rsidR="00111A07">
      <w:rPr>
        <w:rStyle w:val="a5"/>
        <w:noProof/>
      </w:rPr>
      <w:t>2</w:t>
    </w:r>
    <w:r>
      <w:rPr>
        <w:rStyle w:val="a5"/>
      </w:rPr>
      <w:fldChar w:fldCharType="end"/>
    </w:r>
  </w:p>
  <w:p w14:paraId="2E23D3B3" w14:textId="77777777" w:rsidR="004071C5" w:rsidRDefault="004071C5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50637"/>
    <w:multiLevelType w:val="hybridMultilevel"/>
    <w:tmpl w:val="61AC64A6"/>
    <w:lvl w:ilvl="0" w:tplc="5C3CFED2">
      <w:start w:val="5"/>
      <w:numFmt w:val="decimal"/>
      <w:lvlText w:val="%1."/>
      <w:lvlJc w:val="left"/>
      <w:pPr>
        <w:ind w:left="19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26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33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40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48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55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62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9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7680" w:hanging="180"/>
      </w:pPr>
      <w:rPr>
        <w:rFonts w:cs="Times New Roman"/>
      </w:rPr>
    </w:lvl>
  </w:abstractNum>
  <w:abstractNum w:abstractNumId="1" w15:restartNumberingAfterBreak="0">
    <w:nsid w:val="11A05407"/>
    <w:multiLevelType w:val="hybridMultilevel"/>
    <w:tmpl w:val="D4A2C504"/>
    <w:lvl w:ilvl="0" w:tplc="1E66A380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2" w15:restartNumberingAfterBreak="0">
    <w:nsid w:val="18CA401E"/>
    <w:multiLevelType w:val="hybridMultilevel"/>
    <w:tmpl w:val="6414CC5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26D320DC"/>
    <w:multiLevelType w:val="hybridMultilevel"/>
    <w:tmpl w:val="BF98C7D2"/>
    <w:lvl w:ilvl="0" w:tplc="FEA80796">
      <w:start w:val="1"/>
      <w:numFmt w:val="decimal"/>
      <w:lvlText w:val="%1."/>
      <w:lvlJc w:val="left"/>
      <w:pPr>
        <w:ind w:left="1068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4" w15:restartNumberingAfterBreak="0">
    <w:nsid w:val="26F24982"/>
    <w:multiLevelType w:val="hybridMultilevel"/>
    <w:tmpl w:val="D4A2C504"/>
    <w:lvl w:ilvl="0" w:tplc="1E66A380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5" w15:restartNumberingAfterBreak="0">
    <w:nsid w:val="318C0B68"/>
    <w:multiLevelType w:val="hybridMultilevel"/>
    <w:tmpl w:val="3FAAB3AA"/>
    <w:lvl w:ilvl="0" w:tplc="35E02B58">
      <w:start w:val="1"/>
      <w:numFmt w:val="decimal"/>
      <w:lvlText w:val="%1."/>
      <w:lvlJc w:val="left"/>
      <w:pPr>
        <w:ind w:left="107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79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1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3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5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7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9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1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30" w:hanging="180"/>
      </w:pPr>
      <w:rPr>
        <w:rFonts w:cs="Times New Roman"/>
      </w:rPr>
    </w:lvl>
  </w:abstractNum>
  <w:abstractNum w:abstractNumId="6" w15:restartNumberingAfterBreak="0">
    <w:nsid w:val="37E0494A"/>
    <w:multiLevelType w:val="hybridMultilevel"/>
    <w:tmpl w:val="5668538E"/>
    <w:lvl w:ilvl="0" w:tplc="0419000F">
      <w:start w:val="1"/>
      <w:numFmt w:val="decimal"/>
      <w:lvlText w:val="%1."/>
      <w:lvlJc w:val="left"/>
      <w:pPr>
        <w:ind w:left="644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0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96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  <w:rPr>
        <w:rFonts w:cs="Times New Roman"/>
      </w:rPr>
    </w:lvl>
  </w:abstractNum>
  <w:abstractNum w:abstractNumId="7" w15:restartNumberingAfterBreak="0">
    <w:nsid w:val="42852D0F"/>
    <w:multiLevelType w:val="hybridMultilevel"/>
    <w:tmpl w:val="8A58CC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3C276C3"/>
    <w:multiLevelType w:val="hybridMultilevel"/>
    <w:tmpl w:val="913C2244"/>
    <w:lvl w:ilvl="0" w:tplc="0A34EF98">
      <w:start w:val="1"/>
      <w:numFmt w:val="decimal"/>
      <w:lvlText w:val="%1)"/>
      <w:lvlJc w:val="left"/>
      <w:pPr>
        <w:ind w:left="1080" w:hanging="360"/>
      </w:pPr>
      <w:rPr>
        <w:rFonts w:cs="Times New Roman" w:hint="default"/>
      </w:rPr>
    </w:lvl>
    <w:lvl w:ilvl="1" w:tplc="05FCCCDA">
      <w:start w:val="9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9" w15:restartNumberingAfterBreak="0">
    <w:nsid w:val="58230CB7"/>
    <w:multiLevelType w:val="hybridMultilevel"/>
    <w:tmpl w:val="D4A2C504"/>
    <w:lvl w:ilvl="0" w:tplc="1E66A380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0" w15:restartNumberingAfterBreak="0">
    <w:nsid w:val="584338AF"/>
    <w:multiLevelType w:val="hybridMultilevel"/>
    <w:tmpl w:val="A3B00B7A"/>
    <w:lvl w:ilvl="0" w:tplc="41FCD77E">
      <w:start w:val="6"/>
      <w:numFmt w:val="decimal"/>
      <w:lvlText w:val="%1."/>
      <w:lvlJc w:val="left"/>
      <w:pPr>
        <w:ind w:left="1068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11" w15:restartNumberingAfterBreak="0">
    <w:nsid w:val="71FD578B"/>
    <w:multiLevelType w:val="hybridMultilevel"/>
    <w:tmpl w:val="E2047270"/>
    <w:lvl w:ilvl="0" w:tplc="1E66A380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2" w15:restartNumberingAfterBreak="0">
    <w:nsid w:val="7561506F"/>
    <w:multiLevelType w:val="hybridMultilevel"/>
    <w:tmpl w:val="F3B622A0"/>
    <w:lvl w:ilvl="0" w:tplc="0419000F">
      <w:start w:val="1"/>
      <w:numFmt w:val="decimal"/>
      <w:lvlText w:val="%1."/>
      <w:lvlJc w:val="left"/>
      <w:pPr>
        <w:ind w:left="795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95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11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  <w:rPr>
        <w:rFonts w:cs="Times New Roman"/>
      </w:rPr>
    </w:lvl>
  </w:abstractNum>
  <w:abstractNum w:abstractNumId="13" w15:restartNumberingAfterBreak="0">
    <w:nsid w:val="78826921"/>
    <w:multiLevelType w:val="hybridMultilevel"/>
    <w:tmpl w:val="4AA86726"/>
    <w:lvl w:ilvl="0" w:tplc="4EDCB9E0">
      <w:start w:val="6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</w:num>
  <w:num w:numId="4">
    <w:abstractNumId w:val="8"/>
  </w:num>
  <w:num w:numId="5">
    <w:abstractNumId w:val="13"/>
  </w:num>
  <w:num w:numId="6">
    <w:abstractNumId w:val="0"/>
  </w:num>
  <w:num w:numId="7">
    <w:abstractNumId w:val="4"/>
  </w:num>
  <w:num w:numId="8">
    <w:abstractNumId w:val="1"/>
  </w:num>
  <w:num w:numId="9">
    <w:abstractNumId w:val="9"/>
  </w:num>
  <w:num w:numId="10">
    <w:abstractNumId w:val="6"/>
  </w:num>
  <w:num w:numId="11">
    <w:abstractNumId w:val="11"/>
  </w:num>
  <w:num w:numId="12">
    <w:abstractNumId w:val="12"/>
  </w:num>
  <w:num w:numId="13">
    <w:abstractNumId w:val="3"/>
  </w:num>
  <w:num w:numId="14">
    <w:abstractNumId w:val="2"/>
  </w:num>
  <w:num w:numId="15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Литвинов Андрей Александрович">
    <w15:presenceInfo w15:providerId="AD" w15:userId="S-1-5-21-1060073526-2668841117-642818880-136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oNotTrackMoves/>
  <w:defaultTabStop w:val="708"/>
  <w:drawingGridHorizontalSpacing w:val="140"/>
  <w:drawingGridVerticalSpacing w:val="381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C0099"/>
    <w:rsid w:val="000002CC"/>
    <w:rsid w:val="00000380"/>
    <w:rsid w:val="00000447"/>
    <w:rsid w:val="00000DD1"/>
    <w:rsid w:val="00000F2C"/>
    <w:rsid w:val="00001FD3"/>
    <w:rsid w:val="0000208A"/>
    <w:rsid w:val="00004C4C"/>
    <w:rsid w:val="00005C37"/>
    <w:rsid w:val="00010859"/>
    <w:rsid w:val="000113EA"/>
    <w:rsid w:val="00012AC3"/>
    <w:rsid w:val="000138AE"/>
    <w:rsid w:val="00016322"/>
    <w:rsid w:val="00016A5B"/>
    <w:rsid w:val="00017626"/>
    <w:rsid w:val="00020329"/>
    <w:rsid w:val="00020B04"/>
    <w:rsid w:val="000211CD"/>
    <w:rsid w:val="00022BDB"/>
    <w:rsid w:val="00023907"/>
    <w:rsid w:val="0002448B"/>
    <w:rsid w:val="000246A7"/>
    <w:rsid w:val="00025994"/>
    <w:rsid w:val="00027466"/>
    <w:rsid w:val="00027AFC"/>
    <w:rsid w:val="00027B22"/>
    <w:rsid w:val="0003039F"/>
    <w:rsid w:val="00030C20"/>
    <w:rsid w:val="00030E4D"/>
    <w:rsid w:val="00032B9B"/>
    <w:rsid w:val="0003414C"/>
    <w:rsid w:val="000350ED"/>
    <w:rsid w:val="000402F5"/>
    <w:rsid w:val="00041349"/>
    <w:rsid w:val="00044C4D"/>
    <w:rsid w:val="000458CE"/>
    <w:rsid w:val="000458F4"/>
    <w:rsid w:val="00046609"/>
    <w:rsid w:val="000510F7"/>
    <w:rsid w:val="00051715"/>
    <w:rsid w:val="0005267A"/>
    <w:rsid w:val="00052C8B"/>
    <w:rsid w:val="0005458B"/>
    <w:rsid w:val="00056066"/>
    <w:rsid w:val="000562BE"/>
    <w:rsid w:val="0005638D"/>
    <w:rsid w:val="00057783"/>
    <w:rsid w:val="000603E7"/>
    <w:rsid w:val="0006136D"/>
    <w:rsid w:val="00061FA3"/>
    <w:rsid w:val="00062D10"/>
    <w:rsid w:val="00062DAE"/>
    <w:rsid w:val="0006301B"/>
    <w:rsid w:val="000630A7"/>
    <w:rsid w:val="0006392F"/>
    <w:rsid w:val="00063D6B"/>
    <w:rsid w:val="00063F3A"/>
    <w:rsid w:val="000660BA"/>
    <w:rsid w:val="000662B1"/>
    <w:rsid w:val="000673EE"/>
    <w:rsid w:val="00067453"/>
    <w:rsid w:val="000704F4"/>
    <w:rsid w:val="0007098C"/>
    <w:rsid w:val="000728BC"/>
    <w:rsid w:val="0007351A"/>
    <w:rsid w:val="00073F21"/>
    <w:rsid w:val="00074486"/>
    <w:rsid w:val="000759AA"/>
    <w:rsid w:val="0007700B"/>
    <w:rsid w:val="0008146F"/>
    <w:rsid w:val="000814C0"/>
    <w:rsid w:val="00082816"/>
    <w:rsid w:val="00083E81"/>
    <w:rsid w:val="000846E6"/>
    <w:rsid w:val="00085AA1"/>
    <w:rsid w:val="00085C62"/>
    <w:rsid w:val="000860BB"/>
    <w:rsid w:val="00086DD2"/>
    <w:rsid w:val="0008772B"/>
    <w:rsid w:val="0009136B"/>
    <w:rsid w:val="0009792F"/>
    <w:rsid w:val="000A2E0D"/>
    <w:rsid w:val="000A4672"/>
    <w:rsid w:val="000A49E9"/>
    <w:rsid w:val="000B069C"/>
    <w:rsid w:val="000B1E31"/>
    <w:rsid w:val="000B363A"/>
    <w:rsid w:val="000B4229"/>
    <w:rsid w:val="000B524A"/>
    <w:rsid w:val="000B7F0F"/>
    <w:rsid w:val="000C032E"/>
    <w:rsid w:val="000C1223"/>
    <w:rsid w:val="000C16E1"/>
    <w:rsid w:val="000C1B68"/>
    <w:rsid w:val="000C25D6"/>
    <w:rsid w:val="000C2B26"/>
    <w:rsid w:val="000C58FA"/>
    <w:rsid w:val="000C73DA"/>
    <w:rsid w:val="000C7EAA"/>
    <w:rsid w:val="000C7EF5"/>
    <w:rsid w:val="000D04E0"/>
    <w:rsid w:val="000D0995"/>
    <w:rsid w:val="000D0D8C"/>
    <w:rsid w:val="000D0E77"/>
    <w:rsid w:val="000D116A"/>
    <w:rsid w:val="000D1818"/>
    <w:rsid w:val="000D2F76"/>
    <w:rsid w:val="000D4412"/>
    <w:rsid w:val="000D45AD"/>
    <w:rsid w:val="000D4B5B"/>
    <w:rsid w:val="000D6EB4"/>
    <w:rsid w:val="000D7B01"/>
    <w:rsid w:val="000E349C"/>
    <w:rsid w:val="000E3F24"/>
    <w:rsid w:val="000E4B48"/>
    <w:rsid w:val="000E6439"/>
    <w:rsid w:val="000E6E97"/>
    <w:rsid w:val="000E7222"/>
    <w:rsid w:val="000F1FBD"/>
    <w:rsid w:val="000F2133"/>
    <w:rsid w:val="000F26E1"/>
    <w:rsid w:val="000F327A"/>
    <w:rsid w:val="000F3DA4"/>
    <w:rsid w:val="000F5303"/>
    <w:rsid w:val="000F77CA"/>
    <w:rsid w:val="000F782E"/>
    <w:rsid w:val="0010230B"/>
    <w:rsid w:val="001026B2"/>
    <w:rsid w:val="00103DFA"/>
    <w:rsid w:val="00105033"/>
    <w:rsid w:val="001050E4"/>
    <w:rsid w:val="00105AEA"/>
    <w:rsid w:val="001077AB"/>
    <w:rsid w:val="00107DD9"/>
    <w:rsid w:val="00111A07"/>
    <w:rsid w:val="0011298B"/>
    <w:rsid w:val="00112B48"/>
    <w:rsid w:val="0011569F"/>
    <w:rsid w:val="001170A1"/>
    <w:rsid w:val="00120116"/>
    <w:rsid w:val="00122324"/>
    <w:rsid w:val="00124135"/>
    <w:rsid w:val="00124721"/>
    <w:rsid w:val="001249ED"/>
    <w:rsid w:val="00124EBE"/>
    <w:rsid w:val="00125118"/>
    <w:rsid w:val="00125F51"/>
    <w:rsid w:val="00127F15"/>
    <w:rsid w:val="001309B2"/>
    <w:rsid w:val="00130C98"/>
    <w:rsid w:val="00130DDF"/>
    <w:rsid w:val="00131709"/>
    <w:rsid w:val="00132090"/>
    <w:rsid w:val="00134F21"/>
    <w:rsid w:val="001352ED"/>
    <w:rsid w:val="00135F6B"/>
    <w:rsid w:val="0013623A"/>
    <w:rsid w:val="001367D3"/>
    <w:rsid w:val="00137345"/>
    <w:rsid w:val="00137794"/>
    <w:rsid w:val="0014097F"/>
    <w:rsid w:val="0014260B"/>
    <w:rsid w:val="00146D0D"/>
    <w:rsid w:val="0014727D"/>
    <w:rsid w:val="00147D24"/>
    <w:rsid w:val="00150054"/>
    <w:rsid w:val="001508D3"/>
    <w:rsid w:val="00150C5E"/>
    <w:rsid w:val="00151539"/>
    <w:rsid w:val="00153086"/>
    <w:rsid w:val="001537D7"/>
    <w:rsid w:val="001550E7"/>
    <w:rsid w:val="00155BEC"/>
    <w:rsid w:val="0015604A"/>
    <w:rsid w:val="00156AA3"/>
    <w:rsid w:val="00163040"/>
    <w:rsid w:val="00164310"/>
    <w:rsid w:val="0016632D"/>
    <w:rsid w:val="0017079B"/>
    <w:rsid w:val="001717C0"/>
    <w:rsid w:val="00171AE8"/>
    <w:rsid w:val="00171F31"/>
    <w:rsid w:val="001741CA"/>
    <w:rsid w:val="001746F3"/>
    <w:rsid w:val="00174A2D"/>
    <w:rsid w:val="00175004"/>
    <w:rsid w:val="001771D3"/>
    <w:rsid w:val="00181F5A"/>
    <w:rsid w:val="00181F6E"/>
    <w:rsid w:val="00182977"/>
    <w:rsid w:val="0018313B"/>
    <w:rsid w:val="00183782"/>
    <w:rsid w:val="00183A0A"/>
    <w:rsid w:val="00183E53"/>
    <w:rsid w:val="00191E46"/>
    <w:rsid w:val="001928C3"/>
    <w:rsid w:val="00194071"/>
    <w:rsid w:val="00195CDF"/>
    <w:rsid w:val="0019703C"/>
    <w:rsid w:val="001A1473"/>
    <w:rsid w:val="001A14E7"/>
    <w:rsid w:val="001A32F3"/>
    <w:rsid w:val="001A3F5E"/>
    <w:rsid w:val="001A6F44"/>
    <w:rsid w:val="001A7243"/>
    <w:rsid w:val="001B148E"/>
    <w:rsid w:val="001B1F77"/>
    <w:rsid w:val="001B2021"/>
    <w:rsid w:val="001B342F"/>
    <w:rsid w:val="001B491E"/>
    <w:rsid w:val="001B6BF0"/>
    <w:rsid w:val="001B6FC5"/>
    <w:rsid w:val="001C1836"/>
    <w:rsid w:val="001C3268"/>
    <w:rsid w:val="001C39F4"/>
    <w:rsid w:val="001C494C"/>
    <w:rsid w:val="001C50D0"/>
    <w:rsid w:val="001C56F7"/>
    <w:rsid w:val="001C5D49"/>
    <w:rsid w:val="001D0D92"/>
    <w:rsid w:val="001D2474"/>
    <w:rsid w:val="001D2B30"/>
    <w:rsid w:val="001D2B42"/>
    <w:rsid w:val="001D3CCC"/>
    <w:rsid w:val="001D5D01"/>
    <w:rsid w:val="001D682C"/>
    <w:rsid w:val="001D70BD"/>
    <w:rsid w:val="001E02E6"/>
    <w:rsid w:val="001E0A9A"/>
    <w:rsid w:val="001E1235"/>
    <w:rsid w:val="001E13FC"/>
    <w:rsid w:val="001E62C1"/>
    <w:rsid w:val="001E6B03"/>
    <w:rsid w:val="001E73D7"/>
    <w:rsid w:val="001F09F1"/>
    <w:rsid w:val="001F0BA8"/>
    <w:rsid w:val="001F271A"/>
    <w:rsid w:val="001F2C9A"/>
    <w:rsid w:val="001F32B6"/>
    <w:rsid w:val="001F5F62"/>
    <w:rsid w:val="001F7C8F"/>
    <w:rsid w:val="00200C9C"/>
    <w:rsid w:val="002016CC"/>
    <w:rsid w:val="00203F04"/>
    <w:rsid w:val="0020492E"/>
    <w:rsid w:val="00204DC1"/>
    <w:rsid w:val="00205463"/>
    <w:rsid w:val="00207196"/>
    <w:rsid w:val="002075F3"/>
    <w:rsid w:val="002079D6"/>
    <w:rsid w:val="0021058E"/>
    <w:rsid w:val="00210B73"/>
    <w:rsid w:val="00211107"/>
    <w:rsid w:val="00212417"/>
    <w:rsid w:val="00213284"/>
    <w:rsid w:val="002135DA"/>
    <w:rsid w:val="00215B72"/>
    <w:rsid w:val="00215CF3"/>
    <w:rsid w:val="0021639F"/>
    <w:rsid w:val="00216586"/>
    <w:rsid w:val="00216B90"/>
    <w:rsid w:val="002172FF"/>
    <w:rsid w:val="00220622"/>
    <w:rsid w:val="00220D08"/>
    <w:rsid w:val="00221BFE"/>
    <w:rsid w:val="0022217F"/>
    <w:rsid w:val="002229B4"/>
    <w:rsid w:val="00223235"/>
    <w:rsid w:val="00223A44"/>
    <w:rsid w:val="00224D8B"/>
    <w:rsid w:val="00225240"/>
    <w:rsid w:val="00225678"/>
    <w:rsid w:val="00225747"/>
    <w:rsid w:val="00226EFE"/>
    <w:rsid w:val="002308A9"/>
    <w:rsid w:val="0023170E"/>
    <w:rsid w:val="00232041"/>
    <w:rsid w:val="002320FA"/>
    <w:rsid w:val="002324A6"/>
    <w:rsid w:val="002327BC"/>
    <w:rsid w:val="0023289A"/>
    <w:rsid w:val="00233AD5"/>
    <w:rsid w:val="00234511"/>
    <w:rsid w:val="002353B8"/>
    <w:rsid w:val="00235996"/>
    <w:rsid w:val="00237B0F"/>
    <w:rsid w:val="00244EDA"/>
    <w:rsid w:val="00247497"/>
    <w:rsid w:val="00251739"/>
    <w:rsid w:val="002537FC"/>
    <w:rsid w:val="00254B65"/>
    <w:rsid w:val="00260983"/>
    <w:rsid w:val="00261AC4"/>
    <w:rsid w:val="00261AD8"/>
    <w:rsid w:val="00265A5A"/>
    <w:rsid w:val="00265F06"/>
    <w:rsid w:val="00267516"/>
    <w:rsid w:val="00267EE5"/>
    <w:rsid w:val="0027005A"/>
    <w:rsid w:val="00270DAB"/>
    <w:rsid w:val="00271361"/>
    <w:rsid w:val="002723BC"/>
    <w:rsid w:val="00274B5C"/>
    <w:rsid w:val="00275D99"/>
    <w:rsid w:val="00281946"/>
    <w:rsid w:val="00285A12"/>
    <w:rsid w:val="002863B3"/>
    <w:rsid w:val="002867C9"/>
    <w:rsid w:val="00286B04"/>
    <w:rsid w:val="00286F7D"/>
    <w:rsid w:val="00287324"/>
    <w:rsid w:val="00287FB8"/>
    <w:rsid w:val="002902EA"/>
    <w:rsid w:val="0029144F"/>
    <w:rsid w:val="0029448F"/>
    <w:rsid w:val="00295005"/>
    <w:rsid w:val="00295D5D"/>
    <w:rsid w:val="00296735"/>
    <w:rsid w:val="00296FAE"/>
    <w:rsid w:val="00297240"/>
    <w:rsid w:val="00297335"/>
    <w:rsid w:val="00297BB1"/>
    <w:rsid w:val="002A0693"/>
    <w:rsid w:val="002A42E5"/>
    <w:rsid w:val="002A4F1E"/>
    <w:rsid w:val="002A5236"/>
    <w:rsid w:val="002A6059"/>
    <w:rsid w:val="002A6A40"/>
    <w:rsid w:val="002A7260"/>
    <w:rsid w:val="002A79F2"/>
    <w:rsid w:val="002B322D"/>
    <w:rsid w:val="002B339C"/>
    <w:rsid w:val="002B40D7"/>
    <w:rsid w:val="002B5C59"/>
    <w:rsid w:val="002B6BFC"/>
    <w:rsid w:val="002B6D90"/>
    <w:rsid w:val="002B7288"/>
    <w:rsid w:val="002C4663"/>
    <w:rsid w:val="002C4CDC"/>
    <w:rsid w:val="002C4DD7"/>
    <w:rsid w:val="002C50A2"/>
    <w:rsid w:val="002D1754"/>
    <w:rsid w:val="002D4603"/>
    <w:rsid w:val="002D5190"/>
    <w:rsid w:val="002D5DCD"/>
    <w:rsid w:val="002D6321"/>
    <w:rsid w:val="002D703F"/>
    <w:rsid w:val="002D7F8A"/>
    <w:rsid w:val="002E14F8"/>
    <w:rsid w:val="002E2269"/>
    <w:rsid w:val="002E43C7"/>
    <w:rsid w:val="002E4741"/>
    <w:rsid w:val="002E6137"/>
    <w:rsid w:val="002E6439"/>
    <w:rsid w:val="002F0B52"/>
    <w:rsid w:val="002F1114"/>
    <w:rsid w:val="002F13D5"/>
    <w:rsid w:val="002F252D"/>
    <w:rsid w:val="002F27B9"/>
    <w:rsid w:val="002F2C80"/>
    <w:rsid w:val="002F3522"/>
    <w:rsid w:val="002F42A9"/>
    <w:rsid w:val="002F76E3"/>
    <w:rsid w:val="0030126D"/>
    <w:rsid w:val="00301396"/>
    <w:rsid w:val="00301785"/>
    <w:rsid w:val="00303EC2"/>
    <w:rsid w:val="00305247"/>
    <w:rsid w:val="00306053"/>
    <w:rsid w:val="0030635D"/>
    <w:rsid w:val="00307208"/>
    <w:rsid w:val="003104B3"/>
    <w:rsid w:val="00310BF4"/>
    <w:rsid w:val="003112C2"/>
    <w:rsid w:val="0031196E"/>
    <w:rsid w:val="00316B71"/>
    <w:rsid w:val="00317BA8"/>
    <w:rsid w:val="003204A3"/>
    <w:rsid w:val="00320E7C"/>
    <w:rsid w:val="0032170D"/>
    <w:rsid w:val="00322148"/>
    <w:rsid w:val="00323632"/>
    <w:rsid w:val="00324235"/>
    <w:rsid w:val="003242CD"/>
    <w:rsid w:val="00324C6C"/>
    <w:rsid w:val="00325AE4"/>
    <w:rsid w:val="003305FC"/>
    <w:rsid w:val="00331A9F"/>
    <w:rsid w:val="00332BAF"/>
    <w:rsid w:val="0033560A"/>
    <w:rsid w:val="003359B4"/>
    <w:rsid w:val="00336CCD"/>
    <w:rsid w:val="00340857"/>
    <w:rsid w:val="00341324"/>
    <w:rsid w:val="003448B6"/>
    <w:rsid w:val="003451D7"/>
    <w:rsid w:val="00345763"/>
    <w:rsid w:val="00347483"/>
    <w:rsid w:val="00350EF6"/>
    <w:rsid w:val="00351A1A"/>
    <w:rsid w:val="003534BE"/>
    <w:rsid w:val="00353715"/>
    <w:rsid w:val="00353B88"/>
    <w:rsid w:val="003543B8"/>
    <w:rsid w:val="0035580C"/>
    <w:rsid w:val="00360D5B"/>
    <w:rsid w:val="00361DC6"/>
    <w:rsid w:val="003626CD"/>
    <w:rsid w:val="00362A69"/>
    <w:rsid w:val="003638CA"/>
    <w:rsid w:val="0036455B"/>
    <w:rsid w:val="00365E37"/>
    <w:rsid w:val="00366366"/>
    <w:rsid w:val="00366969"/>
    <w:rsid w:val="00366DCD"/>
    <w:rsid w:val="003672FD"/>
    <w:rsid w:val="003673C9"/>
    <w:rsid w:val="003709A2"/>
    <w:rsid w:val="00370AC0"/>
    <w:rsid w:val="003716B5"/>
    <w:rsid w:val="00372ADB"/>
    <w:rsid w:val="003731BC"/>
    <w:rsid w:val="00373404"/>
    <w:rsid w:val="003744FE"/>
    <w:rsid w:val="0037476D"/>
    <w:rsid w:val="00374BE4"/>
    <w:rsid w:val="00375132"/>
    <w:rsid w:val="0037608C"/>
    <w:rsid w:val="003768D0"/>
    <w:rsid w:val="00377147"/>
    <w:rsid w:val="00377753"/>
    <w:rsid w:val="00377DA3"/>
    <w:rsid w:val="00380075"/>
    <w:rsid w:val="003814E1"/>
    <w:rsid w:val="00381E3B"/>
    <w:rsid w:val="00382722"/>
    <w:rsid w:val="0038319C"/>
    <w:rsid w:val="00384FB4"/>
    <w:rsid w:val="00385689"/>
    <w:rsid w:val="00385A07"/>
    <w:rsid w:val="003866C1"/>
    <w:rsid w:val="00392C45"/>
    <w:rsid w:val="00396E27"/>
    <w:rsid w:val="003A0E94"/>
    <w:rsid w:val="003A1530"/>
    <w:rsid w:val="003A1B0D"/>
    <w:rsid w:val="003A2506"/>
    <w:rsid w:val="003A3D2F"/>
    <w:rsid w:val="003A69A8"/>
    <w:rsid w:val="003A6DEA"/>
    <w:rsid w:val="003B005E"/>
    <w:rsid w:val="003B0295"/>
    <w:rsid w:val="003B0C04"/>
    <w:rsid w:val="003B12C8"/>
    <w:rsid w:val="003B2A31"/>
    <w:rsid w:val="003B49D6"/>
    <w:rsid w:val="003B4E54"/>
    <w:rsid w:val="003B567D"/>
    <w:rsid w:val="003B5C42"/>
    <w:rsid w:val="003B6259"/>
    <w:rsid w:val="003B6A62"/>
    <w:rsid w:val="003C0099"/>
    <w:rsid w:val="003C13EF"/>
    <w:rsid w:val="003C3301"/>
    <w:rsid w:val="003C39C6"/>
    <w:rsid w:val="003C48C7"/>
    <w:rsid w:val="003C4A27"/>
    <w:rsid w:val="003C4A50"/>
    <w:rsid w:val="003C5356"/>
    <w:rsid w:val="003C62C4"/>
    <w:rsid w:val="003D08F0"/>
    <w:rsid w:val="003D0CFA"/>
    <w:rsid w:val="003D126E"/>
    <w:rsid w:val="003D2AA3"/>
    <w:rsid w:val="003D3578"/>
    <w:rsid w:val="003D38D5"/>
    <w:rsid w:val="003D411A"/>
    <w:rsid w:val="003D4E0D"/>
    <w:rsid w:val="003D58AF"/>
    <w:rsid w:val="003D6E73"/>
    <w:rsid w:val="003D717C"/>
    <w:rsid w:val="003E01F0"/>
    <w:rsid w:val="003E3735"/>
    <w:rsid w:val="003E5D0C"/>
    <w:rsid w:val="003E75D5"/>
    <w:rsid w:val="003E762C"/>
    <w:rsid w:val="003F12E9"/>
    <w:rsid w:val="003F2E2B"/>
    <w:rsid w:val="003F404E"/>
    <w:rsid w:val="003F439F"/>
    <w:rsid w:val="003F4EBD"/>
    <w:rsid w:val="003F5E5A"/>
    <w:rsid w:val="003F755F"/>
    <w:rsid w:val="00400210"/>
    <w:rsid w:val="00400669"/>
    <w:rsid w:val="00401143"/>
    <w:rsid w:val="0040184C"/>
    <w:rsid w:val="004018C8"/>
    <w:rsid w:val="00405826"/>
    <w:rsid w:val="004060BA"/>
    <w:rsid w:val="004071C5"/>
    <w:rsid w:val="00407B14"/>
    <w:rsid w:val="004125D0"/>
    <w:rsid w:val="004138A4"/>
    <w:rsid w:val="00414452"/>
    <w:rsid w:val="00414AED"/>
    <w:rsid w:val="004209AB"/>
    <w:rsid w:val="00421EB3"/>
    <w:rsid w:val="004226E6"/>
    <w:rsid w:val="00425168"/>
    <w:rsid w:val="0042599E"/>
    <w:rsid w:val="00427356"/>
    <w:rsid w:val="004300A0"/>
    <w:rsid w:val="004314B2"/>
    <w:rsid w:val="004319DA"/>
    <w:rsid w:val="00433568"/>
    <w:rsid w:val="0043492E"/>
    <w:rsid w:val="004350D3"/>
    <w:rsid w:val="00440141"/>
    <w:rsid w:val="004403E4"/>
    <w:rsid w:val="00440D71"/>
    <w:rsid w:val="0044241B"/>
    <w:rsid w:val="00442B7B"/>
    <w:rsid w:val="00442F44"/>
    <w:rsid w:val="00443D94"/>
    <w:rsid w:val="00444083"/>
    <w:rsid w:val="00445481"/>
    <w:rsid w:val="004455F8"/>
    <w:rsid w:val="00446B5A"/>
    <w:rsid w:val="00446D1C"/>
    <w:rsid w:val="00447FF5"/>
    <w:rsid w:val="00450796"/>
    <w:rsid w:val="00452118"/>
    <w:rsid w:val="00454821"/>
    <w:rsid w:val="004608F9"/>
    <w:rsid w:val="00462A1D"/>
    <w:rsid w:val="00467976"/>
    <w:rsid w:val="00470616"/>
    <w:rsid w:val="004715C7"/>
    <w:rsid w:val="00475553"/>
    <w:rsid w:val="00475BCC"/>
    <w:rsid w:val="00476742"/>
    <w:rsid w:val="00477411"/>
    <w:rsid w:val="004774CC"/>
    <w:rsid w:val="0048039B"/>
    <w:rsid w:val="00480CAD"/>
    <w:rsid w:val="00482772"/>
    <w:rsid w:val="00483152"/>
    <w:rsid w:val="00485671"/>
    <w:rsid w:val="00486EF6"/>
    <w:rsid w:val="0048708D"/>
    <w:rsid w:val="0049029C"/>
    <w:rsid w:val="00490B50"/>
    <w:rsid w:val="00492017"/>
    <w:rsid w:val="00492E2C"/>
    <w:rsid w:val="00493744"/>
    <w:rsid w:val="00494A0D"/>
    <w:rsid w:val="00494B4A"/>
    <w:rsid w:val="004970CF"/>
    <w:rsid w:val="004A0F0E"/>
    <w:rsid w:val="004A2E95"/>
    <w:rsid w:val="004A3939"/>
    <w:rsid w:val="004A4FA7"/>
    <w:rsid w:val="004A5E77"/>
    <w:rsid w:val="004A73F0"/>
    <w:rsid w:val="004B2654"/>
    <w:rsid w:val="004B350A"/>
    <w:rsid w:val="004B5406"/>
    <w:rsid w:val="004B6B61"/>
    <w:rsid w:val="004C0774"/>
    <w:rsid w:val="004C1E84"/>
    <w:rsid w:val="004C2B0F"/>
    <w:rsid w:val="004C2B28"/>
    <w:rsid w:val="004C2BE7"/>
    <w:rsid w:val="004C700A"/>
    <w:rsid w:val="004C728C"/>
    <w:rsid w:val="004C7958"/>
    <w:rsid w:val="004D17EF"/>
    <w:rsid w:val="004D1AB0"/>
    <w:rsid w:val="004D2866"/>
    <w:rsid w:val="004D2A69"/>
    <w:rsid w:val="004D31E7"/>
    <w:rsid w:val="004D5BA8"/>
    <w:rsid w:val="004D6CB7"/>
    <w:rsid w:val="004D7814"/>
    <w:rsid w:val="004D79E9"/>
    <w:rsid w:val="004E02B6"/>
    <w:rsid w:val="004E0F7B"/>
    <w:rsid w:val="004E2737"/>
    <w:rsid w:val="004E2D4F"/>
    <w:rsid w:val="004E3C0F"/>
    <w:rsid w:val="004E3F6F"/>
    <w:rsid w:val="004E5A5B"/>
    <w:rsid w:val="004E61BF"/>
    <w:rsid w:val="004E6DFD"/>
    <w:rsid w:val="004E760D"/>
    <w:rsid w:val="004F0757"/>
    <w:rsid w:val="004F1B7B"/>
    <w:rsid w:val="004F26BF"/>
    <w:rsid w:val="004F2EFA"/>
    <w:rsid w:val="004F6580"/>
    <w:rsid w:val="004F6651"/>
    <w:rsid w:val="004F7046"/>
    <w:rsid w:val="00500883"/>
    <w:rsid w:val="0050115C"/>
    <w:rsid w:val="00501596"/>
    <w:rsid w:val="00504C76"/>
    <w:rsid w:val="00505409"/>
    <w:rsid w:val="00505A48"/>
    <w:rsid w:val="00510651"/>
    <w:rsid w:val="0051088C"/>
    <w:rsid w:val="005124CF"/>
    <w:rsid w:val="0051268F"/>
    <w:rsid w:val="00515668"/>
    <w:rsid w:val="00515E3B"/>
    <w:rsid w:val="00520ACF"/>
    <w:rsid w:val="0052266C"/>
    <w:rsid w:val="00522833"/>
    <w:rsid w:val="00523143"/>
    <w:rsid w:val="00524238"/>
    <w:rsid w:val="005246B2"/>
    <w:rsid w:val="00525D9B"/>
    <w:rsid w:val="005305B9"/>
    <w:rsid w:val="005308D2"/>
    <w:rsid w:val="00531158"/>
    <w:rsid w:val="005314A2"/>
    <w:rsid w:val="00531E2F"/>
    <w:rsid w:val="00533BC7"/>
    <w:rsid w:val="0053689F"/>
    <w:rsid w:val="00536FD9"/>
    <w:rsid w:val="005372C4"/>
    <w:rsid w:val="00537A95"/>
    <w:rsid w:val="005427E0"/>
    <w:rsid w:val="00542A5E"/>
    <w:rsid w:val="0054523C"/>
    <w:rsid w:val="00545498"/>
    <w:rsid w:val="0054623C"/>
    <w:rsid w:val="00552D3C"/>
    <w:rsid w:val="005539FC"/>
    <w:rsid w:val="00554BA8"/>
    <w:rsid w:val="005550DF"/>
    <w:rsid w:val="00561890"/>
    <w:rsid w:val="005647E6"/>
    <w:rsid w:val="00565B27"/>
    <w:rsid w:val="00566DD8"/>
    <w:rsid w:val="00567ED4"/>
    <w:rsid w:val="00572A5E"/>
    <w:rsid w:val="00573A30"/>
    <w:rsid w:val="00574634"/>
    <w:rsid w:val="00575074"/>
    <w:rsid w:val="00576009"/>
    <w:rsid w:val="00576ECF"/>
    <w:rsid w:val="00577A6A"/>
    <w:rsid w:val="00577D33"/>
    <w:rsid w:val="00581F12"/>
    <w:rsid w:val="0058280E"/>
    <w:rsid w:val="00583677"/>
    <w:rsid w:val="00583A96"/>
    <w:rsid w:val="005842E9"/>
    <w:rsid w:val="00584E4A"/>
    <w:rsid w:val="00585446"/>
    <w:rsid w:val="00585F32"/>
    <w:rsid w:val="00585F8E"/>
    <w:rsid w:val="0059091A"/>
    <w:rsid w:val="0059164A"/>
    <w:rsid w:val="00591671"/>
    <w:rsid w:val="00592475"/>
    <w:rsid w:val="0059295B"/>
    <w:rsid w:val="00593533"/>
    <w:rsid w:val="0059624F"/>
    <w:rsid w:val="00596F26"/>
    <w:rsid w:val="00596FC7"/>
    <w:rsid w:val="00597248"/>
    <w:rsid w:val="0059735F"/>
    <w:rsid w:val="005A14F9"/>
    <w:rsid w:val="005A25C4"/>
    <w:rsid w:val="005A311B"/>
    <w:rsid w:val="005A3C0F"/>
    <w:rsid w:val="005A3F24"/>
    <w:rsid w:val="005A422C"/>
    <w:rsid w:val="005A54A0"/>
    <w:rsid w:val="005A5AC8"/>
    <w:rsid w:val="005A7D4C"/>
    <w:rsid w:val="005B160B"/>
    <w:rsid w:val="005B32C7"/>
    <w:rsid w:val="005B6B68"/>
    <w:rsid w:val="005B6C9E"/>
    <w:rsid w:val="005B7C3F"/>
    <w:rsid w:val="005C0319"/>
    <w:rsid w:val="005C1B18"/>
    <w:rsid w:val="005C39F0"/>
    <w:rsid w:val="005C5F5B"/>
    <w:rsid w:val="005D1F7A"/>
    <w:rsid w:val="005D213D"/>
    <w:rsid w:val="005D4305"/>
    <w:rsid w:val="005D46F1"/>
    <w:rsid w:val="005D49A2"/>
    <w:rsid w:val="005D55D0"/>
    <w:rsid w:val="005D7ECD"/>
    <w:rsid w:val="005E15A5"/>
    <w:rsid w:val="005E4F23"/>
    <w:rsid w:val="005E68E0"/>
    <w:rsid w:val="005E68EB"/>
    <w:rsid w:val="005F0DA0"/>
    <w:rsid w:val="005F19E3"/>
    <w:rsid w:val="005F1F6E"/>
    <w:rsid w:val="005F2534"/>
    <w:rsid w:val="005F25B7"/>
    <w:rsid w:val="005F2C5A"/>
    <w:rsid w:val="005F2EC3"/>
    <w:rsid w:val="005F41ED"/>
    <w:rsid w:val="005F45AF"/>
    <w:rsid w:val="005F4A48"/>
    <w:rsid w:val="005F7A58"/>
    <w:rsid w:val="00601791"/>
    <w:rsid w:val="0060211E"/>
    <w:rsid w:val="0060371C"/>
    <w:rsid w:val="00606C08"/>
    <w:rsid w:val="006070D7"/>
    <w:rsid w:val="00610C56"/>
    <w:rsid w:val="00611643"/>
    <w:rsid w:val="00611FDA"/>
    <w:rsid w:val="00612442"/>
    <w:rsid w:val="00614671"/>
    <w:rsid w:val="00615DF3"/>
    <w:rsid w:val="00616D81"/>
    <w:rsid w:val="00617591"/>
    <w:rsid w:val="0062026C"/>
    <w:rsid w:val="00621B63"/>
    <w:rsid w:val="0062221E"/>
    <w:rsid w:val="00622F27"/>
    <w:rsid w:val="006234A6"/>
    <w:rsid w:val="00623704"/>
    <w:rsid w:val="00623C04"/>
    <w:rsid w:val="0062433C"/>
    <w:rsid w:val="00625494"/>
    <w:rsid w:val="006256C4"/>
    <w:rsid w:val="00625949"/>
    <w:rsid w:val="00625E0E"/>
    <w:rsid w:val="00631307"/>
    <w:rsid w:val="00632B2A"/>
    <w:rsid w:val="006354DE"/>
    <w:rsid w:val="00635E83"/>
    <w:rsid w:val="00636279"/>
    <w:rsid w:val="0063663C"/>
    <w:rsid w:val="0063697C"/>
    <w:rsid w:val="0063794D"/>
    <w:rsid w:val="00640DE1"/>
    <w:rsid w:val="006413CA"/>
    <w:rsid w:val="00641BBD"/>
    <w:rsid w:val="006423A0"/>
    <w:rsid w:val="006426E6"/>
    <w:rsid w:val="0064273F"/>
    <w:rsid w:val="00642D79"/>
    <w:rsid w:val="00647F47"/>
    <w:rsid w:val="00650AB5"/>
    <w:rsid w:val="006513BC"/>
    <w:rsid w:val="00651787"/>
    <w:rsid w:val="00651810"/>
    <w:rsid w:val="00653A1D"/>
    <w:rsid w:val="006569DD"/>
    <w:rsid w:val="006573FD"/>
    <w:rsid w:val="00657C18"/>
    <w:rsid w:val="00657DBE"/>
    <w:rsid w:val="006601F8"/>
    <w:rsid w:val="00660461"/>
    <w:rsid w:val="00660545"/>
    <w:rsid w:val="006620FA"/>
    <w:rsid w:val="006642E4"/>
    <w:rsid w:val="00664301"/>
    <w:rsid w:val="00664EF4"/>
    <w:rsid w:val="00664F46"/>
    <w:rsid w:val="0066651E"/>
    <w:rsid w:val="00666B09"/>
    <w:rsid w:val="00672034"/>
    <w:rsid w:val="006730A0"/>
    <w:rsid w:val="006730BA"/>
    <w:rsid w:val="00673B7A"/>
    <w:rsid w:val="00673D23"/>
    <w:rsid w:val="00673E57"/>
    <w:rsid w:val="006750BC"/>
    <w:rsid w:val="006759F2"/>
    <w:rsid w:val="006763D1"/>
    <w:rsid w:val="00677648"/>
    <w:rsid w:val="00682148"/>
    <w:rsid w:val="006823CF"/>
    <w:rsid w:val="00682970"/>
    <w:rsid w:val="00682EB7"/>
    <w:rsid w:val="00685EDA"/>
    <w:rsid w:val="0068679A"/>
    <w:rsid w:val="0069062D"/>
    <w:rsid w:val="00690E3E"/>
    <w:rsid w:val="00690F69"/>
    <w:rsid w:val="00691DFC"/>
    <w:rsid w:val="00692F24"/>
    <w:rsid w:val="00695C08"/>
    <w:rsid w:val="00696CE4"/>
    <w:rsid w:val="006978EC"/>
    <w:rsid w:val="00697E47"/>
    <w:rsid w:val="006A0521"/>
    <w:rsid w:val="006A0697"/>
    <w:rsid w:val="006A0E3A"/>
    <w:rsid w:val="006A15F8"/>
    <w:rsid w:val="006A4406"/>
    <w:rsid w:val="006A4FEC"/>
    <w:rsid w:val="006A6AF3"/>
    <w:rsid w:val="006B110F"/>
    <w:rsid w:val="006B2E6F"/>
    <w:rsid w:val="006B4517"/>
    <w:rsid w:val="006B4723"/>
    <w:rsid w:val="006B4BA8"/>
    <w:rsid w:val="006B5CD8"/>
    <w:rsid w:val="006B65CB"/>
    <w:rsid w:val="006B6CE9"/>
    <w:rsid w:val="006B7D32"/>
    <w:rsid w:val="006C2924"/>
    <w:rsid w:val="006C32ED"/>
    <w:rsid w:val="006C3336"/>
    <w:rsid w:val="006C3E68"/>
    <w:rsid w:val="006C5250"/>
    <w:rsid w:val="006C732E"/>
    <w:rsid w:val="006D0114"/>
    <w:rsid w:val="006D0840"/>
    <w:rsid w:val="006D151C"/>
    <w:rsid w:val="006D205E"/>
    <w:rsid w:val="006D31D7"/>
    <w:rsid w:val="006D396F"/>
    <w:rsid w:val="006D40EE"/>
    <w:rsid w:val="006D4B8B"/>
    <w:rsid w:val="006D539C"/>
    <w:rsid w:val="006D658E"/>
    <w:rsid w:val="006D761B"/>
    <w:rsid w:val="006E0ABA"/>
    <w:rsid w:val="006E156F"/>
    <w:rsid w:val="006E22FC"/>
    <w:rsid w:val="006E2D5B"/>
    <w:rsid w:val="006E3DDC"/>
    <w:rsid w:val="006E532F"/>
    <w:rsid w:val="006E5E9F"/>
    <w:rsid w:val="006E6AB0"/>
    <w:rsid w:val="006F0D0F"/>
    <w:rsid w:val="006F12FF"/>
    <w:rsid w:val="006F2C62"/>
    <w:rsid w:val="006F42F8"/>
    <w:rsid w:val="006F5D70"/>
    <w:rsid w:val="00700402"/>
    <w:rsid w:val="007007F8"/>
    <w:rsid w:val="00700803"/>
    <w:rsid w:val="00700CE0"/>
    <w:rsid w:val="00701391"/>
    <w:rsid w:val="0070189E"/>
    <w:rsid w:val="007024DA"/>
    <w:rsid w:val="00703A5B"/>
    <w:rsid w:val="00704D6A"/>
    <w:rsid w:val="00705D3A"/>
    <w:rsid w:val="00706D1D"/>
    <w:rsid w:val="00706EB0"/>
    <w:rsid w:val="00706EE6"/>
    <w:rsid w:val="00707D84"/>
    <w:rsid w:val="00707E9A"/>
    <w:rsid w:val="00710DCD"/>
    <w:rsid w:val="0071106B"/>
    <w:rsid w:val="00714C67"/>
    <w:rsid w:val="00715DB9"/>
    <w:rsid w:val="007164CF"/>
    <w:rsid w:val="007168F3"/>
    <w:rsid w:val="00717230"/>
    <w:rsid w:val="0072162D"/>
    <w:rsid w:val="0072219D"/>
    <w:rsid w:val="00722A1B"/>
    <w:rsid w:val="00722D36"/>
    <w:rsid w:val="00723497"/>
    <w:rsid w:val="00725070"/>
    <w:rsid w:val="0072608C"/>
    <w:rsid w:val="00727C70"/>
    <w:rsid w:val="007314B2"/>
    <w:rsid w:val="00732098"/>
    <w:rsid w:val="00733EA0"/>
    <w:rsid w:val="00734A5A"/>
    <w:rsid w:val="00736105"/>
    <w:rsid w:val="00736909"/>
    <w:rsid w:val="0074136A"/>
    <w:rsid w:val="00742C7A"/>
    <w:rsid w:val="00743425"/>
    <w:rsid w:val="0074370F"/>
    <w:rsid w:val="00744736"/>
    <w:rsid w:val="00744BE8"/>
    <w:rsid w:val="00747C59"/>
    <w:rsid w:val="00750AED"/>
    <w:rsid w:val="00752313"/>
    <w:rsid w:val="00753BCA"/>
    <w:rsid w:val="00754CA1"/>
    <w:rsid w:val="00755947"/>
    <w:rsid w:val="00755E9A"/>
    <w:rsid w:val="007578E8"/>
    <w:rsid w:val="0076011B"/>
    <w:rsid w:val="00761E72"/>
    <w:rsid w:val="00763231"/>
    <w:rsid w:val="007638B4"/>
    <w:rsid w:val="0076496C"/>
    <w:rsid w:val="007655CA"/>
    <w:rsid w:val="0077004F"/>
    <w:rsid w:val="00770716"/>
    <w:rsid w:val="00771095"/>
    <w:rsid w:val="00771152"/>
    <w:rsid w:val="0077122F"/>
    <w:rsid w:val="00771ACF"/>
    <w:rsid w:val="00771D4F"/>
    <w:rsid w:val="00773CDE"/>
    <w:rsid w:val="007742B4"/>
    <w:rsid w:val="0077673B"/>
    <w:rsid w:val="00776D2B"/>
    <w:rsid w:val="00777506"/>
    <w:rsid w:val="00780738"/>
    <w:rsid w:val="007816B6"/>
    <w:rsid w:val="00782F76"/>
    <w:rsid w:val="00783044"/>
    <w:rsid w:val="007846AD"/>
    <w:rsid w:val="007866F6"/>
    <w:rsid w:val="00786BD4"/>
    <w:rsid w:val="00786CE4"/>
    <w:rsid w:val="00786DE5"/>
    <w:rsid w:val="00790C51"/>
    <w:rsid w:val="00790FF6"/>
    <w:rsid w:val="007910CC"/>
    <w:rsid w:val="00792288"/>
    <w:rsid w:val="00792E87"/>
    <w:rsid w:val="00794F81"/>
    <w:rsid w:val="007A12A9"/>
    <w:rsid w:val="007A2824"/>
    <w:rsid w:val="007A41A0"/>
    <w:rsid w:val="007A5E87"/>
    <w:rsid w:val="007A6750"/>
    <w:rsid w:val="007A7D07"/>
    <w:rsid w:val="007A7F5B"/>
    <w:rsid w:val="007B01AD"/>
    <w:rsid w:val="007B4282"/>
    <w:rsid w:val="007B47FA"/>
    <w:rsid w:val="007B4875"/>
    <w:rsid w:val="007B4911"/>
    <w:rsid w:val="007B559E"/>
    <w:rsid w:val="007B5AB9"/>
    <w:rsid w:val="007B5C24"/>
    <w:rsid w:val="007B7924"/>
    <w:rsid w:val="007B7FE5"/>
    <w:rsid w:val="007C0407"/>
    <w:rsid w:val="007C0948"/>
    <w:rsid w:val="007C2165"/>
    <w:rsid w:val="007C354A"/>
    <w:rsid w:val="007C46A4"/>
    <w:rsid w:val="007C478D"/>
    <w:rsid w:val="007C608C"/>
    <w:rsid w:val="007D0DF4"/>
    <w:rsid w:val="007D118A"/>
    <w:rsid w:val="007D1A9A"/>
    <w:rsid w:val="007D41E3"/>
    <w:rsid w:val="007D6651"/>
    <w:rsid w:val="007D7228"/>
    <w:rsid w:val="007D72E2"/>
    <w:rsid w:val="007D76BE"/>
    <w:rsid w:val="007E09F8"/>
    <w:rsid w:val="007E3696"/>
    <w:rsid w:val="007E3890"/>
    <w:rsid w:val="007E575F"/>
    <w:rsid w:val="007E613B"/>
    <w:rsid w:val="007E6962"/>
    <w:rsid w:val="007E69EE"/>
    <w:rsid w:val="007E6A66"/>
    <w:rsid w:val="007F00B7"/>
    <w:rsid w:val="007F0B91"/>
    <w:rsid w:val="007F129A"/>
    <w:rsid w:val="007F26ED"/>
    <w:rsid w:val="007F2DFE"/>
    <w:rsid w:val="007F3D5B"/>
    <w:rsid w:val="007F486F"/>
    <w:rsid w:val="007F4EFE"/>
    <w:rsid w:val="007F5526"/>
    <w:rsid w:val="007F5647"/>
    <w:rsid w:val="007F5B8E"/>
    <w:rsid w:val="007F62FA"/>
    <w:rsid w:val="007F6525"/>
    <w:rsid w:val="007F706E"/>
    <w:rsid w:val="00800686"/>
    <w:rsid w:val="00801C2A"/>
    <w:rsid w:val="00801CD5"/>
    <w:rsid w:val="00802C2F"/>
    <w:rsid w:val="008053A0"/>
    <w:rsid w:val="00805A44"/>
    <w:rsid w:val="0080650F"/>
    <w:rsid w:val="00806F0F"/>
    <w:rsid w:val="008108A8"/>
    <w:rsid w:val="008111DB"/>
    <w:rsid w:val="0081286F"/>
    <w:rsid w:val="0081454D"/>
    <w:rsid w:val="00814662"/>
    <w:rsid w:val="008151DC"/>
    <w:rsid w:val="00815CF1"/>
    <w:rsid w:val="008169F9"/>
    <w:rsid w:val="00821B80"/>
    <w:rsid w:val="00821E5C"/>
    <w:rsid w:val="00822349"/>
    <w:rsid w:val="00823B8D"/>
    <w:rsid w:val="00824601"/>
    <w:rsid w:val="00825095"/>
    <w:rsid w:val="00825255"/>
    <w:rsid w:val="008306BD"/>
    <w:rsid w:val="00831C7A"/>
    <w:rsid w:val="00831C7B"/>
    <w:rsid w:val="008336D9"/>
    <w:rsid w:val="00834501"/>
    <w:rsid w:val="00834999"/>
    <w:rsid w:val="0083508D"/>
    <w:rsid w:val="00835E59"/>
    <w:rsid w:val="008370FE"/>
    <w:rsid w:val="008403B9"/>
    <w:rsid w:val="00843144"/>
    <w:rsid w:val="008438AC"/>
    <w:rsid w:val="00843A49"/>
    <w:rsid w:val="00845414"/>
    <w:rsid w:val="00845CDD"/>
    <w:rsid w:val="008470C2"/>
    <w:rsid w:val="00847CD6"/>
    <w:rsid w:val="008504B2"/>
    <w:rsid w:val="00850560"/>
    <w:rsid w:val="0085157B"/>
    <w:rsid w:val="00856BAF"/>
    <w:rsid w:val="00856C0B"/>
    <w:rsid w:val="0086246E"/>
    <w:rsid w:val="00863E63"/>
    <w:rsid w:val="008648B7"/>
    <w:rsid w:val="00865231"/>
    <w:rsid w:val="00866763"/>
    <w:rsid w:val="00871194"/>
    <w:rsid w:val="008717E9"/>
    <w:rsid w:val="00873A49"/>
    <w:rsid w:val="0087424B"/>
    <w:rsid w:val="00874461"/>
    <w:rsid w:val="008744F6"/>
    <w:rsid w:val="008747D8"/>
    <w:rsid w:val="00875D85"/>
    <w:rsid w:val="00876604"/>
    <w:rsid w:val="008767B7"/>
    <w:rsid w:val="00877AD0"/>
    <w:rsid w:val="00881372"/>
    <w:rsid w:val="00882035"/>
    <w:rsid w:val="00885133"/>
    <w:rsid w:val="00886626"/>
    <w:rsid w:val="00887753"/>
    <w:rsid w:val="008878F1"/>
    <w:rsid w:val="00887CD7"/>
    <w:rsid w:val="00887FEA"/>
    <w:rsid w:val="00892335"/>
    <w:rsid w:val="00892A08"/>
    <w:rsid w:val="00897F40"/>
    <w:rsid w:val="00897F56"/>
    <w:rsid w:val="008A00F4"/>
    <w:rsid w:val="008A0FE4"/>
    <w:rsid w:val="008A2CBC"/>
    <w:rsid w:val="008A4DE7"/>
    <w:rsid w:val="008A5470"/>
    <w:rsid w:val="008A5636"/>
    <w:rsid w:val="008A5F36"/>
    <w:rsid w:val="008A6EF5"/>
    <w:rsid w:val="008A7424"/>
    <w:rsid w:val="008A7564"/>
    <w:rsid w:val="008B0174"/>
    <w:rsid w:val="008B1C8C"/>
    <w:rsid w:val="008B3432"/>
    <w:rsid w:val="008B41F1"/>
    <w:rsid w:val="008B5CBE"/>
    <w:rsid w:val="008B6594"/>
    <w:rsid w:val="008B67BD"/>
    <w:rsid w:val="008B68D1"/>
    <w:rsid w:val="008C099C"/>
    <w:rsid w:val="008C13B6"/>
    <w:rsid w:val="008C29D9"/>
    <w:rsid w:val="008C2FE0"/>
    <w:rsid w:val="008C3A2C"/>
    <w:rsid w:val="008C7800"/>
    <w:rsid w:val="008C7C8A"/>
    <w:rsid w:val="008D0423"/>
    <w:rsid w:val="008D0E4C"/>
    <w:rsid w:val="008D13A6"/>
    <w:rsid w:val="008D215E"/>
    <w:rsid w:val="008D218E"/>
    <w:rsid w:val="008D2A84"/>
    <w:rsid w:val="008D38A6"/>
    <w:rsid w:val="008D39CC"/>
    <w:rsid w:val="008D5BE5"/>
    <w:rsid w:val="008D6157"/>
    <w:rsid w:val="008D674D"/>
    <w:rsid w:val="008D67B9"/>
    <w:rsid w:val="008D6862"/>
    <w:rsid w:val="008E0576"/>
    <w:rsid w:val="008E092C"/>
    <w:rsid w:val="008E0FD7"/>
    <w:rsid w:val="008E1524"/>
    <w:rsid w:val="008E32B4"/>
    <w:rsid w:val="008E32B9"/>
    <w:rsid w:val="008E338E"/>
    <w:rsid w:val="008E38DF"/>
    <w:rsid w:val="008E4E2F"/>
    <w:rsid w:val="008E5E7E"/>
    <w:rsid w:val="008F1907"/>
    <w:rsid w:val="008F306E"/>
    <w:rsid w:val="008F3C10"/>
    <w:rsid w:val="008F5603"/>
    <w:rsid w:val="008F5898"/>
    <w:rsid w:val="008F5B75"/>
    <w:rsid w:val="008F5D8E"/>
    <w:rsid w:val="008F748A"/>
    <w:rsid w:val="009003FC"/>
    <w:rsid w:val="00900459"/>
    <w:rsid w:val="009018F9"/>
    <w:rsid w:val="00902F72"/>
    <w:rsid w:val="00903E14"/>
    <w:rsid w:val="0091067B"/>
    <w:rsid w:val="00910E7C"/>
    <w:rsid w:val="00912D7C"/>
    <w:rsid w:val="00912FC5"/>
    <w:rsid w:val="00914EAA"/>
    <w:rsid w:val="00915BEA"/>
    <w:rsid w:val="00916021"/>
    <w:rsid w:val="009164AE"/>
    <w:rsid w:val="00916877"/>
    <w:rsid w:val="00917141"/>
    <w:rsid w:val="009174C0"/>
    <w:rsid w:val="009211B8"/>
    <w:rsid w:val="0092125F"/>
    <w:rsid w:val="00922102"/>
    <w:rsid w:val="009235F6"/>
    <w:rsid w:val="009251C7"/>
    <w:rsid w:val="00926BA6"/>
    <w:rsid w:val="00931E2F"/>
    <w:rsid w:val="009322E8"/>
    <w:rsid w:val="009323AB"/>
    <w:rsid w:val="00933064"/>
    <w:rsid w:val="00933575"/>
    <w:rsid w:val="00934554"/>
    <w:rsid w:val="00937FFA"/>
    <w:rsid w:val="00940B7C"/>
    <w:rsid w:val="009415DD"/>
    <w:rsid w:val="009421F6"/>
    <w:rsid w:val="00942522"/>
    <w:rsid w:val="00943E88"/>
    <w:rsid w:val="00944D1B"/>
    <w:rsid w:val="009454E9"/>
    <w:rsid w:val="00950EB9"/>
    <w:rsid w:val="00951B3D"/>
    <w:rsid w:val="00953C38"/>
    <w:rsid w:val="009543F8"/>
    <w:rsid w:val="00954FA1"/>
    <w:rsid w:val="009574E3"/>
    <w:rsid w:val="00957C9F"/>
    <w:rsid w:val="00965B1F"/>
    <w:rsid w:val="00966410"/>
    <w:rsid w:val="009669D2"/>
    <w:rsid w:val="00966E49"/>
    <w:rsid w:val="00966FCA"/>
    <w:rsid w:val="009674F9"/>
    <w:rsid w:val="00970968"/>
    <w:rsid w:val="009716AF"/>
    <w:rsid w:val="009718BA"/>
    <w:rsid w:val="009732C5"/>
    <w:rsid w:val="00974895"/>
    <w:rsid w:val="009754F7"/>
    <w:rsid w:val="009757D6"/>
    <w:rsid w:val="00976169"/>
    <w:rsid w:val="00977E2C"/>
    <w:rsid w:val="009801BC"/>
    <w:rsid w:val="0098066D"/>
    <w:rsid w:val="009807B0"/>
    <w:rsid w:val="00980D8F"/>
    <w:rsid w:val="00984197"/>
    <w:rsid w:val="00985317"/>
    <w:rsid w:val="00985C17"/>
    <w:rsid w:val="00985F10"/>
    <w:rsid w:val="009865EE"/>
    <w:rsid w:val="00986B70"/>
    <w:rsid w:val="00987869"/>
    <w:rsid w:val="00990590"/>
    <w:rsid w:val="009917EB"/>
    <w:rsid w:val="00991B4C"/>
    <w:rsid w:val="00992933"/>
    <w:rsid w:val="00992DED"/>
    <w:rsid w:val="00993635"/>
    <w:rsid w:val="00993FA2"/>
    <w:rsid w:val="00996B98"/>
    <w:rsid w:val="009A0547"/>
    <w:rsid w:val="009A10AC"/>
    <w:rsid w:val="009A1203"/>
    <w:rsid w:val="009A129F"/>
    <w:rsid w:val="009A1D08"/>
    <w:rsid w:val="009A3EB7"/>
    <w:rsid w:val="009A411A"/>
    <w:rsid w:val="009A446E"/>
    <w:rsid w:val="009A4676"/>
    <w:rsid w:val="009A54E1"/>
    <w:rsid w:val="009A7CA3"/>
    <w:rsid w:val="009B01E6"/>
    <w:rsid w:val="009B106E"/>
    <w:rsid w:val="009B39B2"/>
    <w:rsid w:val="009B4E2B"/>
    <w:rsid w:val="009B6BAE"/>
    <w:rsid w:val="009C0474"/>
    <w:rsid w:val="009C1367"/>
    <w:rsid w:val="009C3618"/>
    <w:rsid w:val="009C50CE"/>
    <w:rsid w:val="009C5EF2"/>
    <w:rsid w:val="009D0D22"/>
    <w:rsid w:val="009D103A"/>
    <w:rsid w:val="009D2BBF"/>
    <w:rsid w:val="009D3AD3"/>
    <w:rsid w:val="009D51CD"/>
    <w:rsid w:val="009D5AC4"/>
    <w:rsid w:val="009D683E"/>
    <w:rsid w:val="009D6ACF"/>
    <w:rsid w:val="009D7904"/>
    <w:rsid w:val="009D79A0"/>
    <w:rsid w:val="009E219D"/>
    <w:rsid w:val="009E446F"/>
    <w:rsid w:val="009E4967"/>
    <w:rsid w:val="009E49AF"/>
    <w:rsid w:val="009E4CF4"/>
    <w:rsid w:val="009E64BC"/>
    <w:rsid w:val="009E673F"/>
    <w:rsid w:val="009F0077"/>
    <w:rsid w:val="009F158D"/>
    <w:rsid w:val="009F2357"/>
    <w:rsid w:val="009F248E"/>
    <w:rsid w:val="009F42FE"/>
    <w:rsid w:val="009F4C09"/>
    <w:rsid w:val="009F4D4B"/>
    <w:rsid w:val="009F5676"/>
    <w:rsid w:val="009F603E"/>
    <w:rsid w:val="009F7C95"/>
    <w:rsid w:val="00A01B25"/>
    <w:rsid w:val="00A01D75"/>
    <w:rsid w:val="00A02573"/>
    <w:rsid w:val="00A038A2"/>
    <w:rsid w:val="00A05489"/>
    <w:rsid w:val="00A054BE"/>
    <w:rsid w:val="00A05825"/>
    <w:rsid w:val="00A076E1"/>
    <w:rsid w:val="00A107D5"/>
    <w:rsid w:val="00A10F91"/>
    <w:rsid w:val="00A13AA9"/>
    <w:rsid w:val="00A13EC9"/>
    <w:rsid w:val="00A13FEA"/>
    <w:rsid w:val="00A14746"/>
    <w:rsid w:val="00A14B19"/>
    <w:rsid w:val="00A16D93"/>
    <w:rsid w:val="00A176DB"/>
    <w:rsid w:val="00A17BFC"/>
    <w:rsid w:val="00A200A3"/>
    <w:rsid w:val="00A202D4"/>
    <w:rsid w:val="00A209B9"/>
    <w:rsid w:val="00A20DE3"/>
    <w:rsid w:val="00A210E6"/>
    <w:rsid w:val="00A21374"/>
    <w:rsid w:val="00A21E03"/>
    <w:rsid w:val="00A228DE"/>
    <w:rsid w:val="00A2343D"/>
    <w:rsid w:val="00A23F3B"/>
    <w:rsid w:val="00A24321"/>
    <w:rsid w:val="00A24337"/>
    <w:rsid w:val="00A24892"/>
    <w:rsid w:val="00A24AC4"/>
    <w:rsid w:val="00A24F66"/>
    <w:rsid w:val="00A26DE9"/>
    <w:rsid w:val="00A27216"/>
    <w:rsid w:val="00A27D86"/>
    <w:rsid w:val="00A33EB5"/>
    <w:rsid w:val="00A344F3"/>
    <w:rsid w:val="00A357B0"/>
    <w:rsid w:val="00A36073"/>
    <w:rsid w:val="00A370B0"/>
    <w:rsid w:val="00A37222"/>
    <w:rsid w:val="00A37ECD"/>
    <w:rsid w:val="00A40841"/>
    <w:rsid w:val="00A41160"/>
    <w:rsid w:val="00A4238F"/>
    <w:rsid w:val="00A43DFF"/>
    <w:rsid w:val="00A44C29"/>
    <w:rsid w:val="00A46E41"/>
    <w:rsid w:val="00A511AF"/>
    <w:rsid w:val="00A5286D"/>
    <w:rsid w:val="00A52939"/>
    <w:rsid w:val="00A530EA"/>
    <w:rsid w:val="00A54084"/>
    <w:rsid w:val="00A552CF"/>
    <w:rsid w:val="00A5554C"/>
    <w:rsid w:val="00A55973"/>
    <w:rsid w:val="00A55CE4"/>
    <w:rsid w:val="00A55E02"/>
    <w:rsid w:val="00A5697A"/>
    <w:rsid w:val="00A57494"/>
    <w:rsid w:val="00A6147E"/>
    <w:rsid w:val="00A62B45"/>
    <w:rsid w:val="00A62D19"/>
    <w:rsid w:val="00A63549"/>
    <w:rsid w:val="00A63690"/>
    <w:rsid w:val="00A6467C"/>
    <w:rsid w:val="00A658F6"/>
    <w:rsid w:val="00A66602"/>
    <w:rsid w:val="00A66D3E"/>
    <w:rsid w:val="00A67454"/>
    <w:rsid w:val="00A708E2"/>
    <w:rsid w:val="00A71182"/>
    <w:rsid w:val="00A73179"/>
    <w:rsid w:val="00A7381B"/>
    <w:rsid w:val="00A75A21"/>
    <w:rsid w:val="00A765C4"/>
    <w:rsid w:val="00A76AFC"/>
    <w:rsid w:val="00A7736C"/>
    <w:rsid w:val="00A77F39"/>
    <w:rsid w:val="00A815DF"/>
    <w:rsid w:val="00A82BF2"/>
    <w:rsid w:val="00A83594"/>
    <w:rsid w:val="00A83804"/>
    <w:rsid w:val="00A85D46"/>
    <w:rsid w:val="00A85E40"/>
    <w:rsid w:val="00A86388"/>
    <w:rsid w:val="00A86BAE"/>
    <w:rsid w:val="00A8771D"/>
    <w:rsid w:val="00A879D3"/>
    <w:rsid w:val="00A90269"/>
    <w:rsid w:val="00A9092B"/>
    <w:rsid w:val="00A9133D"/>
    <w:rsid w:val="00A94B64"/>
    <w:rsid w:val="00A94E0A"/>
    <w:rsid w:val="00A94EEF"/>
    <w:rsid w:val="00A96921"/>
    <w:rsid w:val="00A9743C"/>
    <w:rsid w:val="00A97A80"/>
    <w:rsid w:val="00AA02E9"/>
    <w:rsid w:val="00AA1429"/>
    <w:rsid w:val="00AA151E"/>
    <w:rsid w:val="00AA1C80"/>
    <w:rsid w:val="00AA1FB6"/>
    <w:rsid w:val="00AA38AF"/>
    <w:rsid w:val="00AA4B2C"/>
    <w:rsid w:val="00AA5722"/>
    <w:rsid w:val="00AA6178"/>
    <w:rsid w:val="00AA6B0F"/>
    <w:rsid w:val="00AA6B59"/>
    <w:rsid w:val="00AB02CA"/>
    <w:rsid w:val="00AB0C04"/>
    <w:rsid w:val="00AB1FB0"/>
    <w:rsid w:val="00AB2F90"/>
    <w:rsid w:val="00AB3BA5"/>
    <w:rsid w:val="00AB3E4B"/>
    <w:rsid w:val="00AB421A"/>
    <w:rsid w:val="00AB42E3"/>
    <w:rsid w:val="00AB50E8"/>
    <w:rsid w:val="00AB5557"/>
    <w:rsid w:val="00AB7452"/>
    <w:rsid w:val="00AB77B2"/>
    <w:rsid w:val="00AB7E5B"/>
    <w:rsid w:val="00AC12FF"/>
    <w:rsid w:val="00AC13C8"/>
    <w:rsid w:val="00AC15F7"/>
    <w:rsid w:val="00AC186E"/>
    <w:rsid w:val="00AC2EC5"/>
    <w:rsid w:val="00AC2F32"/>
    <w:rsid w:val="00AC3216"/>
    <w:rsid w:val="00AC4C81"/>
    <w:rsid w:val="00AD0AE9"/>
    <w:rsid w:val="00AD6502"/>
    <w:rsid w:val="00AE094C"/>
    <w:rsid w:val="00AE0A36"/>
    <w:rsid w:val="00AE3E5A"/>
    <w:rsid w:val="00AE6FA0"/>
    <w:rsid w:val="00AF0148"/>
    <w:rsid w:val="00AF1327"/>
    <w:rsid w:val="00AF17B6"/>
    <w:rsid w:val="00AF267F"/>
    <w:rsid w:val="00AF330B"/>
    <w:rsid w:val="00AF4A8C"/>
    <w:rsid w:val="00AF6E8A"/>
    <w:rsid w:val="00AF6F3E"/>
    <w:rsid w:val="00AF70EB"/>
    <w:rsid w:val="00AF757D"/>
    <w:rsid w:val="00B01AF8"/>
    <w:rsid w:val="00B032E8"/>
    <w:rsid w:val="00B06D2D"/>
    <w:rsid w:val="00B107B7"/>
    <w:rsid w:val="00B107E0"/>
    <w:rsid w:val="00B11580"/>
    <w:rsid w:val="00B11FAF"/>
    <w:rsid w:val="00B1261D"/>
    <w:rsid w:val="00B1267D"/>
    <w:rsid w:val="00B131F8"/>
    <w:rsid w:val="00B13289"/>
    <w:rsid w:val="00B1697E"/>
    <w:rsid w:val="00B16F1E"/>
    <w:rsid w:val="00B17892"/>
    <w:rsid w:val="00B17E15"/>
    <w:rsid w:val="00B21344"/>
    <w:rsid w:val="00B21D3E"/>
    <w:rsid w:val="00B227E0"/>
    <w:rsid w:val="00B233E0"/>
    <w:rsid w:val="00B2424F"/>
    <w:rsid w:val="00B246E8"/>
    <w:rsid w:val="00B30186"/>
    <w:rsid w:val="00B3197B"/>
    <w:rsid w:val="00B32003"/>
    <w:rsid w:val="00B32659"/>
    <w:rsid w:val="00B32C7F"/>
    <w:rsid w:val="00B34360"/>
    <w:rsid w:val="00B34B09"/>
    <w:rsid w:val="00B34CD7"/>
    <w:rsid w:val="00B373E7"/>
    <w:rsid w:val="00B400EB"/>
    <w:rsid w:val="00B43145"/>
    <w:rsid w:val="00B43194"/>
    <w:rsid w:val="00B431AD"/>
    <w:rsid w:val="00B43673"/>
    <w:rsid w:val="00B4387C"/>
    <w:rsid w:val="00B44200"/>
    <w:rsid w:val="00B4437D"/>
    <w:rsid w:val="00B45316"/>
    <w:rsid w:val="00B45FC0"/>
    <w:rsid w:val="00B46334"/>
    <w:rsid w:val="00B5077D"/>
    <w:rsid w:val="00B51202"/>
    <w:rsid w:val="00B51F18"/>
    <w:rsid w:val="00B5249B"/>
    <w:rsid w:val="00B55AD4"/>
    <w:rsid w:val="00B56032"/>
    <w:rsid w:val="00B57221"/>
    <w:rsid w:val="00B575ED"/>
    <w:rsid w:val="00B6004A"/>
    <w:rsid w:val="00B6060A"/>
    <w:rsid w:val="00B61418"/>
    <w:rsid w:val="00B615B8"/>
    <w:rsid w:val="00B62981"/>
    <w:rsid w:val="00B63CF4"/>
    <w:rsid w:val="00B65A23"/>
    <w:rsid w:val="00B67937"/>
    <w:rsid w:val="00B67FCD"/>
    <w:rsid w:val="00B707B9"/>
    <w:rsid w:val="00B712C8"/>
    <w:rsid w:val="00B713BD"/>
    <w:rsid w:val="00B72077"/>
    <w:rsid w:val="00B7241C"/>
    <w:rsid w:val="00B733E7"/>
    <w:rsid w:val="00B73F4F"/>
    <w:rsid w:val="00B74F07"/>
    <w:rsid w:val="00B76FAA"/>
    <w:rsid w:val="00B77099"/>
    <w:rsid w:val="00B779A6"/>
    <w:rsid w:val="00B827B3"/>
    <w:rsid w:val="00B8340F"/>
    <w:rsid w:val="00B8475F"/>
    <w:rsid w:val="00B866E5"/>
    <w:rsid w:val="00B96B63"/>
    <w:rsid w:val="00B9794F"/>
    <w:rsid w:val="00BA02C8"/>
    <w:rsid w:val="00BA1170"/>
    <w:rsid w:val="00BA20B0"/>
    <w:rsid w:val="00BA4253"/>
    <w:rsid w:val="00BA5255"/>
    <w:rsid w:val="00BA596C"/>
    <w:rsid w:val="00BA6A67"/>
    <w:rsid w:val="00BA7F90"/>
    <w:rsid w:val="00BB01D4"/>
    <w:rsid w:val="00BB09C7"/>
    <w:rsid w:val="00BB0D99"/>
    <w:rsid w:val="00BB4449"/>
    <w:rsid w:val="00BB5123"/>
    <w:rsid w:val="00BB5C0E"/>
    <w:rsid w:val="00BB65D6"/>
    <w:rsid w:val="00BB69FB"/>
    <w:rsid w:val="00BB7D3B"/>
    <w:rsid w:val="00BC00C1"/>
    <w:rsid w:val="00BC2682"/>
    <w:rsid w:val="00BC57A6"/>
    <w:rsid w:val="00BC5EDD"/>
    <w:rsid w:val="00BC648A"/>
    <w:rsid w:val="00BC65C5"/>
    <w:rsid w:val="00BD1E0A"/>
    <w:rsid w:val="00BD2162"/>
    <w:rsid w:val="00BD21EF"/>
    <w:rsid w:val="00BD35E5"/>
    <w:rsid w:val="00BD3DF4"/>
    <w:rsid w:val="00BD449B"/>
    <w:rsid w:val="00BD460C"/>
    <w:rsid w:val="00BD5CC6"/>
    <w:rsid w:val="00BD6682"/>
    <w:rsid w:val="00BD77FD"/>
    <w:rsid w:val="00BE1E64"/>
    <w:rsid w:val="00BE76B9"/>
    <w:rsid w:val="00BE7F43"/>
    <w:rsid w:val="00BF0436"/>
    <w:rsid w:val="00BF0E37"/>
    <w:rsid w:val="00BF178E"/>
    <w:rsid w:val="00BF1C20"/>
    <w:rsid w:val="00BF3221"/>
    <w:rsid w:val="00BF36A0"/>
    <w:rsid w:val="00BF37E8"/>
    <w:rsid w:val="00BF6105"/>
    <w:rsid w:val="00BF664B"/>
    <w:rsid w:val="00BF6767"/>
    <w:rsid w:val="00BF76F4"/>
    <w:rsid w:val="00C0071C"/>
    <w:rsid w:val="00C01E95"/>
    <w:rsid w:val="00C0260A"/>
    <w:rsid w:val="00C03BED"/>
    <w:rsid w:val="00C04E77"/>
    <w:rsid w:val="00C07E7C"/>
    <w:rsid w:val="00C10BEF"/>
    <w:rsid w:val="00C124F3"/>
    <w:rsid w:val="00C13F9E"/>
    <w:rsid w:val="00C14443"/>
    <w:rsid w:val="00C145F5"/>
    <w:rsid w:val="00C157CC"/>
    <w:rsid w:val="00C1591E"/>
    <w:rsid w:val="00C17DCA"/>
    <w:rsid w:val="00C202AF"/>
    <w:rsid w:val="00C2055C"/>
    <w:rsid w:val="00C217A2"/>
    <w:rsid w:val="00C21C99"/>
    <w:rsid w:val="00C22DFE"/>
    <w:rsid w:val="00C23DEF"/>
    <w:rsid w:val="00C244E7"/>
    <w:rsid w:val="00C2455C"/>
    <w:rsid w:val="00C25449"/>
    <w:rsid w:val="00C27F0E"/>
    <w:rsid w:val="00C326C2"/>
    <w:rsid w:val="00C32880"/>
    <w:rsid w:val="00C32B36"/>
    <w:rsid w:val="00C32EFF"/>
    <w:rsid w:val="00C34F9C"/>
    <w:rsid w:val="00C36209"/>
    <w:rsid w:val="00C3725F"/>
    <w:rsid w:val="00C378A6"/>
    <w:rsid w:val="00C41BE6"/>
    <w:rsid w:val="00C41DB5"/>
    <w:rsid w:val="00C42373"/>
    <w:rsid w:val="00C43F24"/>
    <w:rsid w:val="00C43F8D"/>
    <w:rsid w:val="00C44212"/>
    <w:rsid w:val="00C46BC8"/>
    <w:rsid w:val="00C47EF7"/>
    <w:rsid w:val="00C500ED"/>
    <w:rsid w:val="00C50263"/>
    <w:rsid w:val="00C5121B"/>
    <w:rsid w:val="00C529EA"/>
    <w:rsid w:val="00C5498A"/>
    <w:rsid w:val="00C554CE"/>
    <w:rsid w:val="00C55BDF"/>
    <w:rsid w:val="00C56415"/>
    <w:rsid w:val="00C56760"/>
    <w:rsid w:val="00C62A67"/>
    <w:rsid w:val="00C62DB9"/>
    <w:rsid w:val="00C63EB3"/>
    <w:rsid w:val="00C647F4"/>
    <w:rsid w:val="00C66E24"/>
    <w:rsid w:val="00C6723D"/>
    <w:rsid w:val="00C70100"/>
    <w:rsid w:val="00C70119"/>
    <w:rsid w:val="00C70665"/>
    <w:rsid w:val="00C70711"/>
    <w:rsid w:val="00C70B59"/>
    <w:rsid w:val="00C71ACC"/>
    <w:rsid w:val="00C72E4B"/>
    <w:rsid w:val="00C74AC8"/>
    <w:rsid w:val="00C753B2"/>
    <w:rsid w:val="00C776ED"/>
    <w:rsid w:val="00C8088B"/>
    <w:rsid w:val="00C80C0F"/>
    <w:rsid w:val="00C810ED"/>
    <w:rsid w:val="00C811CA"/>
    <w:rsid w:val="00C81E95"/>
    <w:rsid w:val="00C8542B"/>
    <w:rsid w:val="00C87A15"/>
    <w:rsid w:val="00C87F9B"/>
    <w:rsid w:val="00C91BD0"/>
    <w:rsid w:val="00C95030"/>
    <w:rsid w:val="00C96AD9"/>
    <w:rsid w:val="00C96EFC"/>
    <w:rsid w:val="00CA0132"/>
    <w:rsid w:val="00CA3D76"/>
    <w:rsid w:val="00CA5F2F"/>
    <w:rsid w:val="00CA702D"/>
    <w:rsid w:val="00CA710D"/>
    <w:rsid w:val="00CB0338"/>
    <w:rsid w:val="00CB25A9"/>
    <w:rsid w:val="00CB34C5"/>
    <w:rsid w:val="00CB351E"/>
    <w:rsid w:val="00CB3625"/>
    <w:rsid w:val="00CB4E61"/>
    <w:rsid w:val="00CB67E4"/>
    <w:rsid w:val="00CC11B4"/>
    <w:rsid w:val="00CC1256"/>
    <w:rsid w:val="00CC1877"/>
    <w:rsid w:val="00CC3F7B"/>
    <w:rsid w:val="00CC4ACD"/>
    <w:rsid w:val="00CC7E9D"/>
    <w:rsid w:val="00CD04BC"/>
    <w:rsid w:val="00CD0FFC"/>
    <w:rsid w:val="00CD161C"/>
    <w:rsid w:val="00CD1EEF"/>
    <w:rsid w:val="00CD1F62"/>
    <w:rsid w:val="00CD2682"/>
    <w:rsid w:val="00CD30CB"/>
    <w:rsid w:val="00CD3A6D"/>
    <w:rsid w:val="00CD5778"/>
    <w:rsid w:val="00CD5A98"/>
    <w:rsid w:val="00CD767B"/>
    <w:rsid w:val="00CD7CBD"/>
    <w:rsid w:val="00CE0767"/>
    <w:rsid w:val="00CE33D5"/>
    <w:rsid w:val="00CE4F71"/>
    <w:rsid w:val="00CE7AE3"/>
    <w:rsid w:val="00CF005B"/>
    <w:rsid w:val="00CF1128"/>
    <w:rsid w:val="00CF1967"/>
    <w:rsid w:val="00CF3C6A"/>
    <w:rsid w:val="00CF3F71"/>
    <w:rsid w:val="00CF5302"/>
    <w:rsid w:val="00CF65C8"/>
    <w:rsid w:val="00CF7CA6"/>
    <w:rsid w:val="00CF7E10"/>
    <w:rsid w:val="00D00E6D"/>
    <w:rsid w:val="00D0354E"/>
    <w:rsid w:val="00D051B7"/>
    <w:rsid w:val="00D05DF0"/>
    <w:rsid w:val="00D060AD"/>
    <w:rsid w:val="00D061DD"/>
    <w:rsid w:val="00D06AFA"/>
    <w:rsid w:val="00D10874"/>
    <w:rsid w:val="00D113D8"/>
    <w:rsid w:val="00D141FF"/>
    <w:rsid w:val="00D16172"/>
    <w:rsid w:val="00D16F13"/>
    <w:rsid w:val="00D16F54"/>
    <w:rsid w:val="00D20DEC"/>
    <w:rsid w:val="00D21083"/>
    <w:rsid w:val="00D2228B"/>
    <w:rsid w:val="00D223E7"/>
    <w:rsid w:val="00D25B90"/>
    <w:rsid w:val="00D25DAE"/>
    <w:rsid w:val="00D25F9A"/>
    <w:rsid w:val="00D2697F"/>
    <w:rsid w:val="00D26BF6"/>
    <w:rsid w:val="00D302CD"/>
    <w:rsid w:val="00D318DE"/>
    <w:rsid w:val="00D32EC3"/>
    <w:rsid w:val="00D3321E"/>
    <w:rsid w:val="00D3468B"/>
    <w:rsid w:val="00D356C5"/>
    <w:rsid w:val="00D36A90"/>
    <w:rsid w:val="00D37867"/>
    <w:rsid w:val="00D40222"/>
    <w:rsid w:val="00D402FB"/>
    <w:rsid w:val="00D4056F"/>
    <w:rsid w:val="00D41CE8"/>
    <w:rsid w:val="00D434AC"/>
    <w:rsid w:val="00D45B3D"/>
    <w:rsid w:val="00D46406"/>
    <w:rsid w:val="00D51C6C"/>
    <w:rsid w:val="00D51F1F"/>
    <w:rsid w:val="00D552E4"/>
    <w:rsid w:val="00D5555E"/>
    <w:rsid w:val="00D56D6B"/>
    <w:rsid w:val="00D57A62"/>
    <w:rsid w:val="00D607F5"/>
    <w:rsid w:val="00D617D1"/>
    <w:rsid w:val="00D625B1"/>
    <w:rsid w:val="00D62726"/>
    <w:rsid w:val="00D6279C"/>
    <w:rsid w:val="00D641E2"/>
    <w:rsid w:val="00D642A5"/>
    <w:rsid w:val="00D64EC0"/>
    <w:rsid w:val="00D70403"/>
    <w:rsid w:val="00D70F08"/>
    <w:rsid w:val="00D72AF5"/>
    <w:rsid w:val="00D7338F"/>
    <w:rsid w:val="00D73548"/>
    <w:rsid w:val="00D739A4"/>
    <w:rsid w:val="00D746C8"/>
    <w:rsid w:val="00D76D7D"/>
    <w:rsid w:val="00D775A8"/>
    <w:rsid w:val="00D809AA"/>
    <w:rsid w:val="00D8321F"/>
    <w:rsid w:val="00D835AB"/>
    <w:rsid w:val="00D839C3"/>
    <w:rsid w:val="00D850E6"/>
    <w:rsid w:val="00D85CA1"/>
    <w:rsid w:val="00D867BE"/>
    <w:rsid w:val="00D904A5"/>
    <w:rsid w:val="00D93DD3"/>
    <w:rsid w:val="00D94ADF"/>
    <w:rsid w:val="00D94B99"/>
    <w:rsid w:val="00D94C12"/>
    <w:rsid w:val="00D9707C"/>
    <w:rsid w:val="00DA140D"/>
    <w:rsid w:val="00DA179E"/>
    <w:rsid w:val="00DA4163"/>
    <w:rsid w:val="00DA5E43"/>
    <w:rsid w:val="00DA7851"/>
    <w:rsid w:val="00DA78B2"/>
    <w:rsid w:val="00DB00DD"/>
    <w:rsid w:val="00DB0C4C"/>
    <w:rsid w:val="00DB0CD2"/>
    <w:rsid w:val="00DB0E49"/>
    <w:rsid w:val="00DB1ECC"/>
    <w:rsid w:val="00DB2023"/>
    <w:rsid w:val="00DB4AEE"/>
    <w:rsid w:val="00DB777A"/>
    <w:rsid w:val="00DC18C4"/>
    <w:rsid w:val="00DC22F7"/>
    <w:rsid w:val="00DC3165"/>
    <w:rsid w:val="00DC367A"/>
    <w:rsid w:val="00DC42EF"/>
    <w:rsid w:val="00DC60CD"/>
    <w:rsid w:val="00DC7EBF"/>
    <w:rsid w:val="00DD04A5"/>
    <w:rsid w:val="00DD06C3"/>
    <w:rsid w:val="00DD0BA1"/>
    <w:rsid w:val="00DD517B"/>
    <w:rsid w:val="00DD617F"/>
    <w:rsid w:val="00DD6270"/>
    <w:rsid w:val="00DD6E53"/>
    <w:rsid w:val="00DE2131"/>
    <w:rsid w:val="00DE265C"/>
    <w:rsid w:val="00DE2CFD"/>
    <w:rsid w:val="00DE45A1"/>
    <w:rsid w:val="00DE4B48"/>
    <w:rsid w:val="00DE520C"/>
    <w:rsid w:val="00DE7665"/>
    <w:rsid w:val="00DF0CAB"/>
    <w:rsid w:val="00DF3E66"/>
    <w:rsid w:val="00DF41AA"/>
    <w:rsid w:val="00DF4FD8"/>
    <w:rsid w:val="00DF5A3E"/>
    <w:rsid w:val="00DF5EEC"/>
    <w:rsid w:val="00DF647A"/>
    <w:rsid w:val="00DF66F5"/>
    <w:rsid w:val="00DF6ABA"/>
    <w:rsid w:val="00DF72D9"/>
    <w:rsid w:val="00E007A4"/>
    <w:rsid w:val="00E013BC"/>
    <w:rsid w:val="00E02402"/>
    <w:rsid w:val="00E0372B"/>
    <w:rsid w:val="00E03A2E"/>
    <w:rsid w:val="00E04779"/>
    <w:rsid w:val="00E05B4C"/>
    <w:rsid w:val="00E10FE8"/>
    <w:rsid w:val="00E119D3"/>
    <w:rsid w:val="00E128C2"/>
    <w:rsid w:val="00E145D0"/>
    <w:rsid w:val="00E15197"/>
    <w:rsid w:val="00E17F1E"/>
    <w:rsid w:val="00E20DF5"/>
    <w:rsid w:val="00E23C59"/>
    <w:rsid w:val="00E242A4"/>
    <w:rsid w:val="00E25B41"/>
    <w:rsid w:val="00E25FB2"/>
    <w:rsid w:val="00E30F70"/>
    <w:rsid w:val="00E32939"/>
    <w:rsid w:val="00E32C08"/>
    <w:rsid w:val="00E34608"/>
    <w:rsid w:val="00E34EB8"/>
    <w:rsid w:val="00E3623F"/>
    <w:rsid w:val="00E37DAA"/>
    <w:rsid w:val="00E400BF"/>
    <w:rsid w:val="00E4230D"/>
    <w:rsid w:val="00E428E9"/>
    <w:rsid w:val="00E45568"/>
    <w:rsid w:val="00E4578D"/>
    <w:rsid w:val="00E45A90"/>
    <w:rsid w:val="00E45DF0"/>
    <w:rsid w:val="00E46856"/>
    <w:rsid w:val="00E4696D"/>
    <w:rsid w:val="00E4743B"/>
    <w:rsid w:val="00E47595"/>
    <w:rsid w:val="00E4783E"/>
    <w:rsid w:val="00E5170C"/>
    <w:rsid w:val="00E51C7E"/>
    <w:rsid w:val="00E52E47"/>
    <w:rsid w:val="00E53296"/>
    <w:rsid w:val="00E536A4"/>
    <w:rsid w:val="00E537C0"/>
    <w:rsid w:val="00E53976"/>
    <w:rsid w:val="00E5399E"/>
    <w:rsid w:val="00E53BBC"/>
    <w:rsid w:val="00E54044"/>
    <w:rsid w:val="00E542B3"/>
    <w:rsid w:val="00E54E0F"/>
    <w:rsid w:val="00E552FB"/>
    <w:rsid w:val="00E57468"/>
    <w:rsid w:val="00E57AD9"/>
    <w:rsid w:val="00E60CB3"/>
    <w:rsid w:val="00E60F66"/>
    <w:rsid w:val="00E63502"/>
    <w:rsid w:val="00E6370A"/>
    <w:rsid w:val="00E640B3"/>
    <w:rsid w:val="00E67546"/>
    <w:rsid w:val="00E677C2"/>
    <w:rsid w:val="00E705B8"/>
    <w:rsid w:val="00E70A0B"/>
    <w:rsid w:val="00E725C0"/>
    <w:rsid w:val="00E72F67"/>
    <w:rsid w:val="00E740DF"/>
    <w:rsid w:val="00E7475C"/>
    <w:rsid w:val="00E749DA"/>
    <w:rsid w:val="00E75D2D"/>
    <w:rsid w:val="00E75F68"/>
    <w:rsid w:val="00E76CA7"/>
    <w:rsid w:val="00E77A2A"/>
    <w:rsid w:val="00E77B54"/>
    <w:rsid w:val="00E83C43"/>
    <w:rsid w:val="00E8626F"/>
    <w:rsid w:val="00E87F85"/>
    <w:rsid w:val="00E90BAE"/>
    <w:rsid w:val="00E90C40"/>
    <w:rsid w:val="00E9176A"/>
    <w:rsid w:val="00E92B59"/>
    <w:rsid w:val="00E9321A"/>
    <w:rsid w:val="00E9413E"/>
    <w:rsid w:val="00E94D46"/>
    <w:rsid w:val="00E94DD5"/>
    <w:rsid w:val="00E95238"/>
    <w:rsid w:val="00E96008"/>
    <w:rsid w:val="00E96814"/>
    <w:rsid w:val="00EA59D0"/>
    <w:rsid w:val="00EA73B5"/>
    <w:rsid w:val="00EA7741"/>
    <w:rsid w:val="00EA7D5A"/>
    <w:rsid w:val="00EB1F94"/>
    <w:rsid w:val="00EB21A2"/>
    <w:rsid w:val="00EB273E"/>
    <w:rsid w:val="00EB3987"/>
    <w:rsid w:val="00EB54E6"/>
    <w:rsid w:val="00EB5A5A"/>
    <w:rsid w:val="00EB6610"/>
    <w:rsid w:val="00EB75B8"/>
    <w:rsid w:val="00EC3002"/>
    <w:rsid w:val="00EC394E"/>
    <w:rsid w:val="00EC3A5F"/>
    <w:rsid w:val="00EC44BC"/>
    <w:rsid w:val="00EC47B4"/>
    <w:rsid w:val="00ED0457"/>
    <w:rsid w:val="00ED0494"/>
    <w:rsid w:val="00ED056E"/>
    <w:rsid w:val="00ED07F7"/>
    <w:rsid w:val="00ED20A1"/>
    <w:rsid w:val="00ED3DCE"/>
    <w:rsid w:val="00ED41A3"/>
    <w:rsid w:val="00ED6ED0"/>
    <w:rsid w:val="00EE021C"/>
    <w:rsid w:val="00EE1D25"/>
    <w:rsid w:val="00EE2763"/>
    <w:rsid w:val="00EE35A9"/>
    <w:rsid w:val="00EE4F8C"/>
    <w:rsid w:val="00EE524C"/>
    <w:rsid w:val="00EE7035"/>
    <w:rsid w:val="00EE7900"/>
    <w:rsid w:val="00EF0916"/>
    <w:rsid w:val="00EF1056"/>
    <w:rsid w:val="00EF1D66"/>
    <w:rsid w:val="00EF21EB"/>
    <w:rsid w:val="00EF291E"/>
    <w:rsid w:val="00EF3332"/>
    <w:rsid w:val="00EF3EAB"/>
    <w:rsid w:val="00EF41A4"/>
    <w:rsid w:val="00EF595C"/>
    <w:rsid w:val="00EF5AF2"/>
    <w:rsid w:val="00EF67C7"/>
    <w:rsid w:val="00EF7247"/>
    <w:rsid w:val="00F0041D"/>
    <w:rsid w:val="00F005B2"/>
    <w:rsid w:val="00F01110"/>
    <w:rsid w:val="00F02279"/>
    <w:rsid w:val="00F022FC"/>
    <w:rsid w:val="00F0386A"/>
    <w:rsid w:val="00F055F8"/>
    <w:rsid w:val="00F069FE"/>
    <w:rsid w:val="00F07A1E"/>
    <w:rsid w:val="00F10624"/>
    <w:rsid w:val="00F12BE8"/>
    <w:rsid w:val="00F13AF9"/>
    <w:rsid w:val="00F1415C"/>
    <w:rsid w:val="00F1554A"/>
    <w:rsid w:val="00F1584C"/>
    <w:rsid w:val="00F173BF"/>
    <w:rsid w:val="00F21E53"/>
    <w:rsid w:val="00F2384F"/>
    <w:rsid w:val="00F23CBA"/>
    <w:rsid w:val="00F26C20"/>
    <w:rsid w:val="00F30366"/>
    <w:rsid w:val="00F3121D"/>
    <w:rsid w:val="00F325E2"/>
    <w:rsid w:val="00F32D51"/>
    <w:rsid w:val="00F343D7"/>
    <w:rsid w:val="00F34A42"/>
    <w:rsid w:val="00F351EE"/>
    <w:rsid w:val="00F3550F"/>
    <w:rsid w:val="00F366EC"/>
    <w:rsid w:val="00F37DA3"/>
    <w:rsid w:val="00F408D3"/>
    <w:rsid w:val="00F40C8E"/>
    <w:rsid w:val="00F42529"/>
    <w:rsid w:val="00F4253F"/>
    <w:rsid w:val="00F42B6D"/>
    <w:rsid w:val="00F447F2"/>
    <w:rsid w:val="00F45DDC"/>
    <w:rsid w:val="00F47C96"/>
    <w:rsid w:val="00F50A97"/>
    <w:rsid w:val="00F50E82"/>
    <w:rsid w:val="00F517C2"/>
    <w:rsid w:val="00F5291E"/>
    <w:rsid w:val="00F600DC"/>
    <w:rsid w:val="00F61B2C"/>
    <w:rsid w:val="00F6237B"/>
    <w:rsid w:val="00F62DF8"/>
    <w:rsid w:val="00F645C7"/>
    <w:rsid w:val="00F652D6"/>
    <w:rsid w:val="00F65361"/>
    <w:rsid w:val="00F654D5"/>
    <w:rsid w:val="00F65795"/>
    <w:rsid w:val="00F66BA9"/>
    <w:rsid w:val="00F7018D"/>
    <w:rsid w:val="00F7104C"/>
    <w:rsid w:val="00F712F0"/>
    <w:rsid w:val="00F7131C"/>
    <w:rsid w:val="00F71FF8"/>
    <w:rsid w:val="00F72756"/>
    <w:rsid w:val="00F72935"/>
    <w:rsid w:val="00F729BC"/>
    <w:rsid w:val="00F72C4B"/>
    <w:rsid w:val="00F72D08"/>
    <w:rsid w:val="00F73144"/>
    <w:rsid w:val="00F738C5"/>
    <w:rsid w:val="00F75A00"/>
    <w:rsid w:val="00F779DE"/>
    <w:rsid w:val="00F77F21"/>
    <w:rsid w:val="00F80A5A"/>
    <w:rsid w:val="00F81FC3"/>
    <w:rsid w:val="00F83625"/>
    <w:rsid w:val="00F84D09"/>
    <w:rsid w:val="00F85569"/>
    <w:rsid w:val="00F85C09"/>
    <w:rsid w:val="00F8638E"/>
    <w:rsid w:val="00F914CC"/>
    <w:rsid w:val="00F91BD9"/>
    <w:rsid w:val="00F91F5E"/>
    <w:rsid w:val="00F92C0E"/>
    <w:rsid w:val="00F93C89"/>
    <w:rsid w:val="00F941B3"/>
    <w:rsid w:val="00F94AB3"/>
    <w:rsid w:val="00F972C5"/>
    <w:rsid w:val="00FA1203"/>
    <w:rsid w:val="00FA273D"/>
    <w:rsid w:val="00FA36B6"/>
    <w:rsid w:val="00FA4F6B"/>
    <w:rsid w:val="00FA5525"/>
    <w:rsid w:val="00FA6EB0"/>
    <w:rsid w:val="00FA7A14"/>
    <w:rsid w:val="00FB0037"/>
    <w:rsid w:val="00FB26A6"/>
    <w:rsid w:val="00FB3965"/>
    <w:rsid w:val="00FB63F3"/>
    <w:rsid w:val="00FB655D"/>
    <w:rsid w:val="00FB6DD1"/>
    <w:rsid w:val="00FB6E4D"/>
    <w:rsid w:val="00FC23F7"/>
    <w:rsid w:val="00FC265B"/>
    <w:rsid w:val="00FC622F"/>
    <w:rsid w:val="00FD2460"/>
    <w:rsid w:val="00FD293A"/>
    <w:rsid w:val="00FD348A"/>
    <w:rsid w:val="00FD54DC"/>
    <w:rsid w:val="00FD6506"/>
    <w:rsid w:val="00FD702C"/>
    <w:rsid w:val="00FE00AD"/>
    <w:rsid w:val="00FE101D"/>
    <w:rsid w:val="00FE119D"/>
    <w:rsid w:val="00FE279A"/>
    <w:rsid w:val="00FE28CA"/>
    <w:rsid w:val="00FE5D0F"/>
    <w:rsid w:val="00FE7762"/>
    <w:rsid w:val="00FF116F"/>
    <w:rsid w:val="00FF18D7"/>
    <w:rsid w:val="00FF3C4C"/>
    <w:rsid w:val="00FF4959"/>
    <w:rsid w:val="00FF512E"/>
    <w:rsid w:val="00FF5894"/>
    <w:rsid w:val="00FF69A5"/>
    <w:rsid w:val="00FF6ADF"/>
    <w:rsid w:val="00FF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4FCA81E"/>
  <w15:docId w15:val="{7FF4B73C-4E15-4FFF-959E-55462B901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uiPriority="0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0075"/>
    <w:rPr>
      <w:sz w:val="28"/>
      <w:szCs w:val="22"/>
      <w:lang w:eastAsia="en-US"/>
    </w:rPr>
  </w:style>
  <w:style w:type="paragraph" w:styleId="1">
    <w:name w:val="heading 1"/>
    <w:basedOn w:val="a"/>
    <w:link w:val="10"/>
    <w:uiPriority w:val="99"/>
    <w:qFormat/>
    <w:rsid w:val="00085C62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085C62"/>
    <w:rPr>
      <w:rFonts w:cs="Times New Roman"/>
      <w:b/>
      <w:kern w:val="36"/>
      <w:sz w:val="48"/>
    </w:rPr>
  </w:style>
  <w:style w:type="paragraph" w:styleId="a3">
    <w:name w:val="header"/>
    <w:basedOn w:val="a"/>
    <w:link w:val="a4"/>
    <w:uiPriority w:val="99"/>
    <w:rsid w:val="00BA6A67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link w:val="a3"/>
    <w:uiPriority w:val="99"/>
    <w:locked/>
    <w:rsid w:val="009D7904"/>
    <w:rPr>
      <w:rFonts w:eastAsia="Times New Roman" w:cs="Times New Roman"/>
      <w:sz w:val="22"/>
      <w:lang w:eastAsia="en-US"/>
    </w:rPr>
  </w:style>
  <w:style w:type="character" w:styleId="a5">
    <w:name w:val="page number"/>
    <w:uiPriority w:val="99"/>
    <w:rsid w:val="00BA6A67"/>
    <w:rPr>
      <w:rFonts w:cs="Times New Roman"/>
    </w:rPr>
  </w:style>
  <w:style w:type="paragraph" w:styleId="a6">
    <w:name w:val="Body Text"/>
    <w:basedOn w:val="a"/>
    <w:link w:val="a7"/>
    <w:uiPriority w:val="99"/>
    <w:semiHidden/>
    <w:rsid w:val="00BA6A67"/>
    <w:pPr>
      <w:jc w:val="both"/>
    </w:pPr>
    <w:rPr>
      <w:szCs w:val="24"/>
      <w:lang w:eastAsia="ru-RU"/>
    </w:rPr>
  </w:style>
  <w:style w:type="character" w:customStyle="1" w:styleId="a7">
    <w:name w:val="Основной текст Знак"/>
    <w:link w:val="a6"/>
    <w:uiPriority w:val="99"/>
    <w:semiHidden/>
    <w:locked/>
    <w:rsid w:val="00BA6A67"/>
    <w:rPr>
      <w:rFonts w:cs="Times New Roman"/>
      <w:sz w:val="24"/>
      <w:lang w:val="ru-RU" w:eastAsia="ru-RU"/>
    </w:rPr>
  </w:style>
  <w:style w:type="paragraph" w:styleId="a8">
    <w:name w:val="footer"/>
    <w:basedOn w:val="a"/>
    <w:link w:val="a9"/>
    <w:uiPriority w:val="99"/>
    <w:rsid w:val="00942522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link w:val="a8"/>
    <w:uiPriority w:val="99"/>
    <w:locked/>
    <w:rsid w:val="00942522"/>
    <w:rPr>
      <w:rFonts w:eastAsia="Times New Roman" w:cs="Times New Roman"/>
      <w:sz w:val="22"/>
      <w:lang w:eastAsia="en-US"/>
    </w:rPr>
  </w:style>
  <w:style w:type="paragraph" w:styleId="aa">
    <w:name w:val="Balloon Text"/>
    <w:basedOn w:val="a"/>
    <w:link w:val="ab"/>
    <w:uiPriority w:val="99"/>
    <w:semiHidden/>
    <w:rsid w:val="00505A48"/>
    <w:rPr>
      <w:rFonts w:ascii="Tahoma" w:hAnsi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locked/>
    <w:rsid w:val="00505A48"/>
    <w:rPr>
      <w:rFonts w:ascii="Tahoma" w:hAnsi="Tahoma" w:cs="Times New Roman"/>
      <w:sz w:val="16"/>
      <w:lang w:eastAsia="en-US"/>
    </w:rPr>
  </w:style>
  <w:style w:type="paragraph" w:customStyle="1" w:styleId="Char">
    <w:name w:val="Char Знак Знак Знак Знак Знак Знак"/>
    <w:basedOn w:val="a"/>
    <w:uiPriority w:val="99"/>
    <w:rsid w:val="002A7260"/>
    <w:pPr>
      <w:widowControl w:val="0"/>
      <w:adjustRightInd w:val="0"/>
      <w:spacing w:after="160" w:line="240" w:lineRule="exact"/>
      <w:jc w:val="right"/>
    </w:pPr>
    <w:rPr>
      <w:sz w:val="20"/>
      <w:szCs w:val="20"/>
      <w:lang w:val="en-GB"/>
    </w:rPr>
  </w:style>
  <w:style w:type="paragraph" w:styleId="ac">
    <w:name w:val="List Paragraph"/>
    <w:basedOn w:val="a"/>
    <w:uiPriority w:val="99"/>
    <w:qFormat/>
    <w:rsid w:val="00B21D3E"/>
    <w:pPr>
      <w:ind w:left="708"/>
    </w:pPr>
    <w:rPr>
      <w:sz w:val="24"/>
      <w:szCs w:val="24"/>
      <w:lang w:eastAsia="ru-RU"/>
    </w:rPr>
  </w:style>
  <w:style w:type="paragraph" w:customStyle="1" w:styleId="ad">
    <w:name w:val="Содержимое таблицы"/>
    <w:basedOn w:val="a"/>
    <w:uiPriority w:val="99"/>
    <w:rsid w:val="009D7904"/>
    <w:pPr>
      <w:widowControl w:val="0"/>
      <w:suppressLineNumbers/>
      <w:suppressAutoHyphens/>
    </w:pPr>
    <w:rPr>
      <w:kern w:val="2"/>
      <w:sz w:val="24"/>
      <w:szCs w:val="24"/>
      <w:lang w:eastAsia="ar-SA"/>
    </w:rPr>
  </w:style>
  <w:style w:type="paragraph" w:customStyle="1" w:styleId="11">
    <w:name w:val="1"/>
    <w:basedOn w:val="a"/>
    <w:uiPriority w:val="99"/>
    <w:rsid w:val="00BD35E5"/>
    <w:pPr>
      <w:spacing w:before="100" w:beforeAutospacing="1" w:after="100" w:afterAutospacing="1"/>
    </w:pPr>
    <w:rPr>
      <w:rFonts w:ascii="Tahoma" w:hAnsi="Tahoma"/>
      <w:sz w:val="20"/>
      <w:szCs w:val="20"/>
      <w:lang w:val="en-US"/>
    </w:rPr>
  </w:style>
  <w:style w:type="character" w:customStyle="1" w:styleId="ae">
    <w:name w:val="Гипертекстовая ссылка"/>
    <w:uiPriority w:val="99"/>
    <w:rsid w:val="00BD35E5"/>
    <w:rPr>
      <w:b/>
      <w:color w:val="106BBE"/>
      <w:sz w:val="26"/>
    </w:rPr>
  </w:style>
  <w:style w:type="character" w:styleId="af">
    <w:name w:val="Strong"/>
    <w:uiPriority w:val="99"/>
    <w:qFormat/>
    <w:rsid w:val="00E03A2E"/>
    <w:rPr>
      <w:rFonts w:cs="Times New Roman"/>
      <w:b/>
    </w:rPr>
  </w:style>
  <w:style w:type="paragraph" w:styleId="af0">
    <w:name w:val="Normal (Web)"/>
    <w:basedOn w:val="a"/>
    <w:uiPriority w:val="99"/>
    <w:semiHidden/>
    <w:rsid w:val="00454821"/>
    <w:pPr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af1">
    <w:name w:val="Основной текст_"/>
    <w:link w:val="2"/>
    <w:uiPriority w:val="99"/>
    <w:locked/>
    <w:rsid w:val="00DB0C4C"/>
    <w:rPr>
      <w:sz w:val="18"/>
      <w:shd w:val="clear" w:color="auto" w:fill="FFFFFF"/>
    </w:rPr>
  </w:style>
  <w:style w:type="character" w:customStyle="1" w:styleId="12">
    <w:name w:val="Основной текст1"/>
    <w:uiPriority w:val="99"/>
    <w:rsid w:val="00DB0C4C"/>
    <w:rPr>
      <w:rFonts w:ascii="Times New Roman" w:hAnsi="Times New Roman"/>
      <w:color w:val="000000"/>
      <w:spacing w:val="0"/>
      <w:w w:val="100"/>
      <w:position w:val="0"/>
      <w:sz w:val="18"/>
      <w:u w:val="none"/>
      <w:lang w:val="ru-RU"/>
    </w:rPr>
  </w:style>
  <w:style w:type="paragraph" w:customStyle="1" w:styleId="2">
    <w:name w:val="Основной текст2"/>
    <w:basedOn w:val="a"/>
    <w:link w:val="af1"/>
    <w:uiPriority w:val="99"/>
    <w:rsid w:val="00DB0C4C"/>
    <w:pPr>
      <w:widowControl w:val="0"/>
      <w:shd w:val="clear" w:color="auto" w:fill="FFFFFF"/>
      <w:spacing w:before="240" w:line="206" w:lineRule="exact"/>
      <w:ind w:hanging="1800"/>
    </w:pPr>
    <w:rPr>
      <w:sz w:val="18"/>
      <w:szCs w:val="20"/>
    </w:rPr>
  </w:style>
  <w:style w:type="paragraph" w:customStyle="1" w:styleId="13">
    <w:name w:val="Абзац списка1"/>
    <w:basedOn w:val="a"/>
    <w:uiPriority w:val="99"/>
    <w:rsid w:val="00216586"/>
    <w:pPr>
      <w:ind w:left="720"/>
    </w:pPr>
    <w:rPr>
      <w:sz w:val="24"/>
      <w:szCs w:val="24"/>
      <w:lang w:eastAsia="ru-RU"/>
    </w:rPr>
  </w:style>
  <w:style w:type="character" w:styleId="af2">
    <w:name w:val="Hyperlink"/>
    <w:uiPriority w:val="99"/>
    <w:rsid w:val="009C3618"/>
    <w:rPr>
      <w:rFonts w:cs="Times New Roman"/>
      <w:color w:val="0000FF"/>
      <w:u w:val="single"/>
    </w:rPr>
  </w:style>
  <w:style w:type="paragraph" w:customStyle="1" w:styleId="Default">
    <w:name w:val="Default"/>
    <w:uiPriority w:val="99"/>
    <w:rsid w:val="00C124F3"/>
    <w:pPr>
      <w:autoSpaceDE w:val="0"/>
      <w:autoSpaceDN w:val="0"/>
      <w:adjustRightInd w:val="0"/>
    </w:pPr>
    <w:rPr>
      <w:color w:val="000000"/>
      <w:sz w:val="24"/>
      <w:szCs w:val="24"/>
      <w:lang w:eastAsia="en-US"/>
    </w:rPr>
  </w:style>
  <w:style w:type="table" w:styleId="af3">
    <w:name w:val="Table Grid"/>
    <w:basedOn w:val="a1"/>
    <w:uiPriority w:val="99"/>
    <w:rsid w:val="00D37867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justify">
    <w:name w:val="ajustify"/>
    <w:basedOn w:val="a"/>
    <w:uiPriority w:val="99"/>
    <w:rsid w:val="00AA1FB6"/>
    <w:pPr>
      <w:spacing w:after="336"/>
      <w:jc w:val="both"/>
    </w:pPr>
    <w:rPr>
      <w:sz w:val="24"/>
      <w:szCs w:val="24"/>
      <w:lang w:eastAsia="ru-RU"/>
    </w:rPr>
  </w:style>
  <w:style w:type="character" w:customStyle="1" w:styleId="fieldfield--name-titlefield--type-stringfield--label-hidden">
    <w:name w:val="field field--name-title field--type-string field--label-hidden"/>
    <w:uiPriority w:val="99"/>
    <w:rsid w:val="00B43145"/>
    <w:rPr>
      <w:rFonts w:cs="Times New Roman"/>
    </w:rPr>
  </w:style>
  <w:style w:type="character" w:customStyle="1" w:styleId="extended-textshort">
    <w:name w:val="extended-text__short"/>
    <w:uiPriority w:val="99"/>
    <w:rsid w:val="00786CE4"/>
    <w:rPr>
      <w:rFonts w:cs="Times New Roman"/>
    </w:rPr>
  </w:style>
  <w:style w:type="character" w:customStyle="1" w:styleId="14">
    <w:name w:val="Знак Знак1"/>
    <w:uiPriority w:val="99"/>
    <w:rsid w:val="00695C08"/>
    <w:rPr>
      <w:lang w:val="ru-RU" w:eastAsia="ru-RU"/>
    </w:rPr>
  </w:style>
  <w:style w:type="character" w:customStyle="1" w:styleId="blk">
    <w:name w:val="blk"/>
    <w:uiPriority w:val="99"/>
    <w:rsid w:val="00210B73"/>
    <w:rPr>
      <w:rFonts w:cs="Times New Roman"/>
    </w:rPr>
  </w:style>
  <w:style w:type="paragraph" w:styleId="af4">
    <w:name w:val="Body Text Indent"/>
    <w:basedOn w:val="a"/>
    <w:link w:val="af5"/>
    <w:uiPriority w:val="99"/>
    <w:rsid w:val="00210B73"/>
    <w:pPr>
      <w:spacing w:after="120"/>
      <w:ind w:left="283"/>
    </w:pPr>
    <w:rPr>
      <w:szCs w:val="24"/>
      <w:lang w:eastAsia="ru-RU"/>
    </w:rPr>
  </w:style>
  <w:style w:type="character" w:customStyle="1" w:styleId="af5">
    <w:name w:val="Основной текст с отступом Знак"/>
    <w:link w:val="af4"/>
    <w:uiPriority w:val="99"/>
    <w:semiHidden/>
    <w:locked/>
    <w:rsid w:val="006E2D5B"/>
    <w:rPr>
      <w:rFonts w:cs="Times New Roman"/>
      <w:sz w:val="28"/>
      <w:lang w:eastAsia="en-US"/>
    </w:rPr>
  </w:style>
  <w:style w:type="character" w:customStyle="1" w:styleId="110">
    <w:name w:val="Знак Знак11"/>
    <w:uiPriority w:val="99"/>
    <w:rsid w:val="00063F3A"/>
    <w:rPr>
      <w:lang w:val="ru-RU" w:eastAsia="ru-RU"/>
    </w:rPr>
  </w:style>
  <w:style w:type="paragraph" w:customStyle="1" w:styleId="af6">
    <w:name w:val="Знак Знак"/>
    <w:basedOn w:val="a"/>
    <w:uiPriority w:val="99"/>
    <w:rsid w:val="00D32EC3"/>
    <w:pPr>
      <w:spacing w:before="100" w:beforeAutospacing="1" w:after="100" w:afterAutospacing="1"/>
    </w:pPr>
    <w:rPr>
      <w:rFonts w:ascii="Tahoma" w:hAnsi="Tahoma"/>
      <w:sz w:val="20"/>
      <w:szCs w:val="20"/>
      <w:lang w:val="en-US"/>
    </w:rPr>
  </w:style>
  <w:style w:type="character" w:styleId="af7">
    <w:name w:val="annotation reference"/>
    <w:uiPriority w:val="99"/>
    <w:semiHidden/>
    <w:unhideWhenUsed/>
    <w:rsid w:val="00111A07"/>
    <w:rPr>
      <w:sz w:val="16"/>
      <w:szCs w:val="16"/>
    </w:rPr>
  </w:style>
  <w:style w:type="paragraph" w:styleId="af8">
    <w:name w:val="annotation text"/>
    <w:basedOn w:val="a"/>
    <w:link w:val="af9"/>
    <w:uiPriority w:val="99"/>
    <w:semiHidden/>
    <w:unhideWhenUsed/>
    <w:rsid w:val="00111A07"/>
    <w:rPr>
      <w:sz w:val="20"/>
      <w:szCs w:val="20"/>
    </w:rPr>
  </w:style>
  <w:style w:type="character" w:customStyle="1" w:styleId="af9">
    <w:name w:val="Текст примечания Знак"/>
    <w:link w:val="af8"/>
    <w:uiPriority w:val="99"/>
    <w:semiHidden/>
    <w:rsid w:val="00111A07"/>
    <w:rPr>
      <w:lang w:eastAsia="en-US"/>
    </w:rPr>
  </w:style>
  <w:style w:type="paragraph" w:styleId="afa">
    <w:name w:val="annotation subject"/>
    <w:basedOn w:val="af8"/>
    <w:next w:val="af8"/>
    <w:link w:val="afb"/>
    <w:uiPriority w:val="99"/>
    <w:semiHidden/>
    <w:unhideWhenUsed/>
    <w:rsid w:val="00111A07"/>
    <w:rPr>
      <w:b/>
      <w:bCs/>
    </w:rPr>
  </w:style>
  <w:style w:type="character" w:customStyle="1" w:styleId="afb">
    <w:name w:val="Тема примечания Знак"/>
    <w:link w:val="afa"/>
    <w:uiPriority w:val="99"/>
    <w:semiHidden/>
    <w:rsid w:val="00111A07"/>
    <w:rPr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12948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48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48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48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48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48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48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48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48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48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48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48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48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48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48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48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48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48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48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48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48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48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49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49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49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49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49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49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49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49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49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49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49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49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49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49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49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49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49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49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29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2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294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294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294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1294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1294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12949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29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2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29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294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294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1294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1294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3C7B266-1779-40F8-B412-6EA34A389E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936</TotalTime>
  <Pages>1</Pages>
  <Words>2904</Words>
  <Characters>16554</Characters>
  <Application>Microsoft Office Word</Application>
  <DocSecurity>0</DocSecurity>
  <Lines>137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ПОРЯДОК ВЕДЕНИЯ</vt:lpstr>
    </vt:vector>
  </TitlesOfParts>
  <Company/>
  <LinksUpToDate>false</LinksUpToDate>
  <CharactersWithSpaces>19420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ПОРЯДОК ВЕДЕНИЯ</dc:title>
  <dc:subject/>
  <dc:creator>Наталья</dc:creator>
  <cp:keywords/>
  <dc:description/>
  <cp:lastModifiedBy>Литвинов Андрей Александрович</cp:lastModifiedBy>
  <cp:revision>166</cp:revision>
  <cp:lastPrinted>2018-06-06T16:48:00Z</cp:lastPrinted>
  <dcterms:created xsi:type="dcterms:W3CDTF">2022-05-29T10:29:00Z</dcterms:created>
  <dcterms:modified xsi:type="dcterms:W3CDTF">2024-06-18T07:23:00Z</dcterms:modified>
</cp:coreProperties>
</file>